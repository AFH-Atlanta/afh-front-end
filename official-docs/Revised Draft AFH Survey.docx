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E63C4" w14:textId="25E61705" w:rsidR="00BD6701" w:rsidRDefault="00BD6701" w:rsidP="005B1DB9">
      <w:pPr>
        <w:spacing w:after="0"/>
        <w:rPr>
          <w:ins w:id="0" w:author="Grace Baranowski" w:date="2016-12-12T16:45:00Z"/>
          <w:i/>
        </w:rPr>
      </w:pPr>
      <w:ins w:id="1" w:author="Grace Baranowski" w:date="2016-12-12T15:19:00Z">
        <w:r w:rsidRPr="00BD6701">
          <w:rPr>
            <w:i/>
            <w:rPrChange w:id="2" w:author="Grace Baranowski" w:date="2016-12-12T15:20:00Z">
              <w:rPr>
                <w:b/>
              </w:rPr>
            </w:rPrChange>
          </w:rPr>
          <w:t>When choosing priorities, let</w:t>
        </w:r>
      </w:ins>
      <w:ins w:id="3" w:author="Grace Baranowski" w:date="2016-12-12T15:20:00Z">
        <w:r w:rsidRPr="00BD6701">
          <w:rPr>
            <w:i/>
            <w:rPrChange w:id="4" w:author="Grace Baranowski" w:date="2016-12-12T15:20:00Z">
              <w:rPr>
                <w:b/>
              </w:rPr>
            </w:rPrChange>
          </w:rPr>
          <w:t xml:space="preserve">’s randomly order items for each respondent. </w:t>
        </w:r>
      </w:ins>
    </w:p>
    <w:p w14:paraId="21810E4B" w14:textId="74E807BB" w:rsidR="00264F33" w:rsidRPr="00BD6701" w:rsidRDefault="00264F33" w:rsidP="005B1DB9">
      <w:pPr>
        <w:spacing w:after="0"/>
        <w:rPr>
          <w:ins w:id="5" w:author="Grace Baranowski" w:date="2016-12-12T15:19:00Z"/>
          <w:i/>
          <w:rPrChange w:id="6" w:author="Grace Baranowski" w:date="2016-12-12T15:20:00Z">
            <w:rPr>
              <w:ins w:id="7" w:author="Grace Baranowski" w:date="2016-12-12T15:19:00Z"/>
              <w:b/>
            </w:rPr>
          </w:rPrChange>
        </w:rPr>
      </w:pPr>
      <w:ins w:id="8" w:author="Grace Baranowski" w:date="2016-12-12T16:45:00Z">
        <w:r>
          <w:rPr>
            <w:i/>
          </w:rPr>
          <w:t xml:space="preserve">Survey should be translated into at least Spanish. </w:t>
        </w:r>
      </w:ins>
    </w:p>
    <w:p w14:paraId="613A3344" w14:textId="77777777" w:rsidR="00BD6701" w:rsidRDefault="00BD6701" w:rsidP="005B1DB9">
      <w:pPr>
        <w:spacing w:after="0"/>
        <w:rPr>
          <w:ins w:id="9" w:author="Grace Baranowski" w:date="2016-12-12T15:19:00Z"/>
          <w:b/>
        </w:rPr>
      </w:pPr>
    </w:p>
    <w:p w14:paraId="4DFCBD69" w14:textId="2071109A" w:rsidR="00150CF6" w:rsidRPr="005B1DB9" w:rsidRDefault="005B1DB9" w:rsidP="005B1DB9">
      <w:pPr>
        <w:spacing w:after="0"/>
        <w:rPr>
          <w:b/>
        </w:rPr>
      </w:pPr>
      <w:r w:rsidRPr="005B1DB9">
        <w:rPr>
          <w:b/>
        </w:rPr>
        <w:t xml:space="preserve">Module 1: </w:t>
      </w:r>
      <w:r w:rsidR="00150CF6" w:rsidRPr="005B1DB9">
        <w:rPr>
          <w:b/>
        </w:rPr>
        <w:t>Demographics</w:t>
      </w:r>
    </w:p>
    <w:p w14:paraId="73FB4E7E" w14:textId="2839D8E2" w:rsidR="00150CF6" w:rsidRDefault="00150CF6" w:rsidP="00150CF6">
      <w:pPr>
        <w:pStyle w:val="ListParagraph"/>
        <w:numPr>
          <w:ilvl w:val="0"/>
          <w:numId w:val="10"/>
        </w:numPr>
        <w:spacing w:after="0"/>
      </w:pPr>
      <w:del w:id="10" w:author="Grace Baranowski" w:date="2016-12-12T15:12:00Z">
        <w:r w:rsidDel="00BD6701">
          <w:delText>Enter your address</w:delText>
        </w:r>
      </w:del>
      <w:ins w:id="11" w:author="Grace Baranowski" w:date="2016-12-12T15:12:00Z">
        <w:r w:rsidR="00BD6701">
          <w:t>What is your zip code?</w:t>
        </w:r>
      </w:ins>
    </w:p>
    <w:p w14:paraId="589536B9" w14:textId="5EBE5C75" w:rsidR="00150CF6" w:rsidRDefault="00150CF6" w:rsidP="00150CF6">
      <w:pPr>
        <w:pStyle w:val="ListParagraph"/>
        <w:numPr>
          <w:ilvl w:val="0"/>
          <w:numId w:val="10"/>
        </w:numPr>
        <w:spacing w:after="0"/>
      </w:pPr>
      <w:del w:id="12" w:author="Grace Baranowski" w:date="2016-12-12T16:38:00Z">
        <w:r w:rsidDel="00F01E16">
          <w:delText>What is your age?</w:delText>
        </w:r>
      </w:del>
      <w:ins w:id="13" w:author="Grace Baranowski" w:date="2016-12-12T16:38:00Z">
        <w:r w:rsidR="00F01E16">
          <w:t>In what year were you born?</w:t>
        </w:r>
      </w:ins>
    </w:p>
    <w:p w14:paraId="267A8AE2" w14:textId="79FDECA8" w:rsidR="005B1DB9" w:rsidDel="00CD4B5A" w:rsidRDefault="005B1DB9" w:rsidP="005B1DB9">
      <w:pPr>
        <w:pStyle w:val="ListParagraph"/>
        <w:numPr>
          <w:ilvl w:val="1"/>
          <w:numId w:val="10"/>
        </w:numPr>
        <w:spacing w:after="0"/>
        <w:rPr>
          <w:del w:id="14" w:author="Grace Baranowski" w:date="2016-12-12T16:28:00Z"/>
        </w:rPr>
      </w:pPr>
      <w:del w:id="15" w:author="Grace Baranowski" w:date="2016-12-12T16:28:00Z">
        <w:r w:rsidDel="00CD4B5A">
          <w:delText>24 years or less</w:delText>
        </w:r>
      </w:del>
    </w:p>
    <w:p w14:paraId="462ED4D8" w14:textId="7789FC78" w:rsidR="005B1DB9" w:rsidDel="00CD4B5A" w:rsidRDefault="005B1DB9" w:rsidP="005B1DB9">
      <w:pPr>
        <w:pStyle w:val="ListParagraph"/>
        <w:numPr>
          <w:ilvl w:val="1"/>
          <w:numId w:val="10"/>
        </w:numPr>
        <w:spacing w:after="0"/>
        <w:rPr>
          <w:del w:id="16" w:author="Grace Baranowski" w:date="2016-12-12T16:28:00Z"/>
        </w:rPr>
      </w:pPr>
      <w:del w:id="17" w:author="Grace Baranowski" w:date="2016-12-12T16:28:00Z">
        <w:r w:rsidDel="00CD4B5A">
          <w:delText>25 to 49</w:delText>
        </w:r>
      </w:del>
    </w:p>
    <w:p w14:paraId="0C9F7789" w14:textId="48FDFDBA" w:rsidR="005B1DB9" w:rsidDel="00CD4B5A" w:rsidRDefault="005B1DB9" w:rsidP="005B1DB9">
      <w:pPr>
        <w:pStyle w:val="ListParagraph"/>
        <w:numPr>
          <w:ilvl w:val="1"/>
          <w:numId w:val="10"/>
        </w:numPr>
        <w:spacing w:after="0"/>
        <w:rPr>
          <w:del w:id="18" w:author="Grace Baranowski" w:date="2016-12-12T16:28:00Z"/>
        </w:rPr>
      </w:pPr>
      <w:del w:id="19" w:author="Grace Baranowski" w:date="2016-12-12T16:28:00Z">
        <w:r w:rsidDel="00CD4B5A">
          <w:delText>51-61</w:delText>
        </w:r>
      </w:del>
    </w:p>
    <w:p w14:paraId="522AFE5C" w14:textId="1A7888FC" w:rsidR="005B1DB9" w:rsidDel="00CD4B5A" w:rsidRDefault="005B1DB9" w:rsidP="005B1DB9">
      <w:pPr>
        <w:pStyle w:val="ListParagraph"/>
        <w:numPr>
          <w:ilvl w:val="1"/>
          <w:numId w:val="10"/>
        </w:numPr>
        <w:spacing w:after="0"/>
        <w:rPr>
          <w:del w:id="20" w:author="Grace Baranowski" w:date="2016-12-12T16:28:00Z"/>
        </w:rPr>
      </w:pPr>
      <w:del w:id="21" w:author="Grace Baranowski" w:date="2016-12-12T16:28:00Z">
        <w:r w:rsidDel="00CD4B5A">
          <w:delText>62-84</w:delText>
        </w:r>
      </w:del>
    </w:p>
    <w:p w14:paraId="148122BE" w14:textId="36D59DD4" w:rsidR="005B1DB9" w:rsidDel="00CD4B5A" w:rsidRDefault="005B1DB9" w:rsidP="005B1DB9">
      <w:pPr>
        <w:pStyle w:val="ListParagraph"/>
        <w:numPr>
          <w:ilvl w:val="1"/>
          <w:numId w:val="10"/>
        </w:numPr>
        <w:spacing w:after="0"/>
        <w:rPr>
          <w:del w:id="22" w:author="Grace Baranowski" w:date="2016-12-12T16:28:00Z"/>
        </w:rPr>
      </w:pPr>
      <w:del w:id="23" w:author="Grace Baranowski" w:date="2016-12-12T16:28:00Z">
        <w:r w:rsidDel="00CD4B5A">
          <w:delText>85+</w:delText>
        </w:r>
      </w:del>
    </w:p>
    <w:p w14:paraId="6F613A2F" w14:textId="6C1DA2D2" w:rsidR="00150CF6" w:rsidRDefault="00150CF6" w:rsidP="00150CF6">
      <w:pPr>
        <w:pStyle w:val="ListParagraph"/>
        <w:numPr>
          <w:ilvl w:val="0"/>
          <w:numId w:val="10"/>
        </w:numPr>
        <w:spacing w:after="0"/>
      </w:pPr>
      <w:del w:id="24" w:author="Grace Baranowski" w:date="2016-12-12T15:14:00Z">
        <w:r w:rsidDel="00BD6701">
          <w:delText xml:space="preserve">What is your </w:delText>
        </w:r>
        <w:commentRangeStart w:id="25"/>
        <w:r w:rsidDel="00BD6701">
          <w:delText>race/ethnicity/”color”?</w:delText>
        </w:r>
        <w:commentRangeEnd w:id="25"/>
        <w:r w:rsidR="00FA7DFB" w:rsidDel="00BD6701">
          <w:rPr>
            <w:rStyle w:val="CommentReference"/>
          </w:rPr>
          <w:commentReference w:id="25"/>
        </w:r>
      </w:del>
      <w:ins w:id="26" w:author="Grace Baranowski" w:date="2016-12-12T15:14:00Z">
        <w:r w:rsidR="00BD6701">
          <w:t>How do you self-identify?</w:t>
        </w:r>
      </w:ins>
    </w:p>
    <w:p w14:paraId="0A64DC45" w14:textId="4D037DD1" w:rsidR="00673A42" w:rsidRDefault="00CD4B5A" w:rsidP="00673A42">
      <w:pPr>
        <w:pStyle w:val="ListParagraph"/>
        <w:numPr>
          <w:ilvl w:val="1"/>
          <w:numId w:val="10"/>
        </w:numPr>
        <w:spacing w:after="0"/>
      </w:pPr>
      <w:ins w:id="27" w:author="Grace Baranowski" w:date="2016-12-12T16:28:00Z">
        <w:r>
          <w:t>Caucasian/</w:t>
        </w:r>
      </w:ins>
      <w:r w:rsidR="00673A42">
        <w:t>White</w:t>
      </w:r>
    </w:p>
    <w:p w14:paraId="5A6304DA" w14:textId="2D570C33" w:rsidR="00673A42" w:rsidRDefault="00CD4B5A" w:rsidP="00673A42">
      <w:pPr>
        <w:pStyle w:val="ListParagraph"/>
        <w:numPr>
          <w:ilvl w:val="1"/>
          <w:numId w:val="10"/>
        </w:numPr>
        <w:spacing w:after="0"/>
      </w:pPr>
      <w:ins w:id="28" w:author="Grace Baranowski" w:date="2016-12-12T16:28:00Z">
        <w:r>
          <w:t>African American/</w:t>
        </w:r>
      </w:ins>
      <w:r w:rsidR="00673A42">
        <w:t>Black</w:t>
      </w:r>
    </w:p>
    <w:p w14:paraId="4CCAC020" w14:textId="19CE32D2" w:rsidR="00673A42" w:rsidRDefault="00673A42" w:rsidP="00673A42">
      <w:pPr>
        <w:pStyle w:val="ListParagraph"/>
        <w:numPr>
          <w:ilvl w:val="1"/>
          <w:numId w:val="10"/>
        </w:numPr>
        <w:spacing w:after="0"/>
      </w:pPr>
      <w:r>
        <w:t>Native American</w:t>
      </w:r>
    </w:p>
    <w:p w14:paraId="4D3232A8" w14:textId="5755501F" w:rsidR="00673A42" w:rsidRDefault="00673A42" w:rsidP="00673A42">
      <w:pPr>
        <w:pStyle w:val="ListParagraph"/>
        <w:numPr>
          <w:ilvl w:val="1"/>
          <w:numId w:val="10"/>
        </w:numPr>
        <w:spacing w:after="0"/>
        <w:rPr>
          <w:ins w:id="29" w:author="Grace Baranowski" w:date="2016-12-12T16:29:00Z"/>
        </w:rPr>
      </w:pPr>
      <w:r>
        <w:t>Asian/Pacific Islander</w:t>
      </w:r>
    </w:p>
    <w:p w14:paraId="0BBEFA33" w14:textId="10C62452" w:rsidR="00CD4B5A" w:rsidDel="00CD4B5A" w:rsidRDefault="00CD4B5A" w:rsidP="00673A42">
      <w:pPr>
        <w:pStyle w:val="ListParagraph"/>
        <w:numPr>
          <w:ilvl w:val="1"/>
          <w:numId w:val="10"/>
        </w:numPr>
        <w:spacing w:after="0"/>
        <w:rPr>
          <w:del w:id="30" w:author="Grace Baranowski" w:date="2016-12-12T16:31:00Z"/>
        </w:rPr>
      </w:pPr>
    </w:p>
    <w:p w14:paraId="16806953" w14:textId="67B1F7D7" w:rsidR="00673A42" w:rsidDel="00CD4B5A" w:rsidRDefault="00673A42" w:rsidP="00673A42">
      <w:pPr>
        <w:pStyle w:val="ListParagraph"/>
        <w:numPr>
          <w:ilvl w:val="1"/>
          <w:numId w:val="10"/>
        </w:numPr>
        <w:spacing w:after="0"/>
        <w:rPr>
          <w:del w:id="31" w:author="Grace Baranowski" w:date="2016-12-12T16:29:00Z"/>
        </w:rPr>
      </w:pPr>
      <w:del w:id="32" w:author="Grace Baranowski" w:date="2016-12-12T16:29:00Z">
        <w:r w:rsidDel="00CD4B5A">
          <w:delText>Hispanic</w:delText>
        </w:r>
      </w:del>
    </w:p>
    <w:p w14:paraId="7EEF8D39" w14:textId="5E17C318" w:rsidR="00673A42" w:rsidRDefault="00673A42" w:rsidP="00673A42">
      <w:pPr>
        <w:pStyle w:val="ListParagraph"/>
        <w:numPr>
          <w:ilvl w:val="1"/>
          <w:numId w:val="10"/>
        </w:numPr>
        <w:spacing w:after="0"/>
        <w:rPr>
          <w:ins w:id="33" w:author="Grace Baranowski" w:date="2016-12-12T16:29:00Z"/>
        </w:rPr>
      </w:pPr>
      <w:r>
        <w:t>Other race</w:t>
      </w:r>
    </w:p>
    <w:p w14:paraId="0EC048D1" w14:textId="77777777" w:rsidR="00CD4B5A" w:rsidRDefault="00CD4B5A" w:rsidP="00673A42">
      <w:pPr>
        <w:pStyle w:val="ListParagraph"/>
        <w:numPr>
          <w:ilvl w:val="1"/>
          <w:numId w:val="10"/>
        </w:numPr>
        <w:spacing w:after="0"/>
        <w:rPr>
          <w:ins w:id="34" w:author="Grace Baranowski" w:date="2016-12-12T16:30:00Z"/>
        </w:rPr>
      </w:pPr>
      <w:ins w:id="35" w:author="Grace Baranowski" w:date="2016-12-12T16:29:00Z">
        <w:r>
          <w:t>Multi-Racial</w:t>
        </w:r>
      </w:ins>
    </w:p>
    <w:p w14:paraId="554E02ED" w14:textId="77777777" w:rsidR="00CD4B5A" w:rsidRDefault="00CD4B5A">
      <w:pPr>
        <w:pStyle w:val="ListParagraph"/>
        <w:numPr>
          <w:ilvl w:val="0"/>
          <w:numId w:val="10"/>
        </w:numPr>
        <w:spacing w:after="0"/>
        <w:rPr>
          <w:ins w:id="36" w:author="Grace Baranowski" w:date="2016-12-12T16:30:00Z"/>
        </w:rPr>
        <w:pPrChange w:id="37" w:author="Grace Baranowski" w:date="2016-12-12T16:30:00Z">
          <w:pPr>
            <w:pStyle w:val="ListParagraph"/>
            <w:numPr>
              <w:ilvl w:val="1"/>
              <w:numId w:val="10"/>
            </w:numPr>
            <w:spacing w:after="0"/>
            <w:ind w:left="1440" w:hanging="360"/>
          </w:pPr>
        </w:pPrChange>
      </w:pPr>
      <w:ins w:id="38" w:author="Grace Baranowski" w:date="2016-12-12T16:30:00Z">
        <w:r>
          <w:t>Do you consider yourself to be Latino or Hispanic?</w:t>
        </w:r>
      </w:ins>
    </w:p>
    <w:p w14:paraId="6F058A88" w14:textId="6E32A759" w:rsidR="00CD4B5A" w:rsidRDefault="00CD4B5A" w:rsidP="00CD4B5A">
      <w:pPr>
        <w:pStyle w:val="ListParagraph"/>
        <w:numPr>
          <w:ilvl w:val="1"/>
          <w:numId w:val="10"/>
        </w:numPr>
        <w:spacing w:after="0"/>
      </w:pPr>
      <w:ins w:id="39" w:author="Grace Baranowski" w:date="2016-12-12T16:30:00Z">
        <w:r>
          <w:t>Yes/No/DK</w:t>
        </w:r>
      </w:ins>
    </w:p>
    <w:p w14:paraId="21E96640" w14:textId="7770A4B3" w:rsidR="00FA7DFB" w:rsidDel="00CD4B5A" w:rsidRDefault="00FA7DFB" w:rsidP="00150CF6">
      <w:pPr>
        <w:pStyle w:val="ListParagraph"/>
        <w:numPr>
          <w:ilvl w:val="0"/>
          <w:numId w:val="10"/>
        </w:numPr>
        <w:spacing w:after="0"/>
        <w:rPr>
          <w:del w:id="40" w:author="Grace Baranowski" w:date="2016-12-12T16:34:00Z"/>
        </w:rPr>
      </w:pPr>
      <w:commentRangeStart w:id="41"/>
      <w:del w:id="42" w:author="Grace Baranowski" w:date="2016-12-12T16:31:00Z">
        <w:r w:rsidDel="00CD4B5A">
          <w:delText>Are you LEP?</w:delText>
        </w:r>
        <w:commentRangeEnd w:id="41"/>
        <w:r w:rsidDel="00CD4B5A">
          <w:rPr>
            <w:rStyle w:val="CommentReference"/>
          </w:rPr>
          <w:commentReference w:id="41"/>
        </w:r>
      </w:del>
    </w:p>
    <w:p w14:paraId="56D21F7A" w14:textId="376B6608" w:rsidR="00150CF6" w:rsidDel="00F01E16" w:rsidRDefault="00150CF6" w:rsidP="00CD4B5A">
      <w:pPr>
        <w:pStyle w:val="ListParagraph"/>
        <w:numPr>
          <w:ilvl w:val="0"/>
          <w:numId w:val="10"/>
        </w:numPr>
        <w:spacing w:after="0"/>
        <w:rPr>
          <w:del w:id="43" w:author="Grace Baranowski" w:date="2016-12-12T16:36:00Z"/>
        </w:rPr>
      </w:pPr>
      <w:commentRangeStart w:id="44"/>
      <w:del w:id="45" w:author="Grace Baranowski" w:date="2016-12-12T16:34:00Z">
        <w:r w:rsidDel="00CD4B5A">
          <w:delText>What is your religion?</w:delText>
        </w:r>
        <w:commentRangeEnd w:id="44"/>
        <w:r w:rsidR="002A0B98" w:rsidDel="00CD4B5A">
          <w:rPr>
            <w:rStyle w:val="CommentReference"/>
          </w:rPr>
          <w:commentReference w:id="44"/>
        </w:r>
      </w:del>
    </w:p>
    <w:p w14:paraId="0071E743" w14:textId="224DEB3C" w:rsidR="00F01E16" w:rsidRDefault="00150CF6" w:rsidP="00F01E16">
      <w:pPr>
        <w:pStyle w:val="ListParagraph"/>
        <w:numPr>
          <w:ilvl w:val="0"/>
          <w:numId w:val="10"/>
        </w:numPr>
        <w:spacing w:after="0"/>
        <w:rPr>
          <w:ins w:id="46" w:author="Grace Baranowski" w:date="2016-12-12T16:35:00Z"/>
        </w:rPr>
      </w:pPr>
      <w:r>
        <w:t>What is your gender?</w:t>
      </w:r>
    </w:p>
    <w:p w14:paraId="73543493" w14:textId="20D2C8F1" w:rsidR="00F01E16" w:rsidRDefault="00F01E16" w:rsidP="00150CF6">
      <w:pPr>
        <w:pStyle w:val="ListParagraph"/>
        <w:numPr>
          <w:ilvl w:val="0"/>
          <w:numId w:val="10"/>
        </w:numPr>
        <w:spacing w:after="0"/>
        <w:rPr>
          <w:ins w:id="47" w:author="Grace Baranowski" w:date="2016-12-12T16:35:00Z"/>
        </w:rPr>
      </w:pPr>
      <w:ins w:id="48" w:author="Grace Baranowski" w:date="2016-12-12T16:35:00Z">
        <w:r>
          <w:t>Do any children under the age of 18 live at your current residence? Y/N/DK</w:t>
        </w:r>
      </w:ins>
    </w:p>
    <w:p w14:paraId="3440CDE9" w14:textId="77777777" w:rsidR="00115033" w:rsidRDefault="00F01E16" w:rsidP="00150CF6">
      <w:pPr>
        <w:pStyle w:val="ListParagraph"/>
        <w:numPr>
          <w:ilvl w:val="0"/>
          <w:numId w:val="10"/>
        </w:numPr>
        <w:spacing w:after="0"/>
        <w:rPr>
          <w:ins w:id="49" w:author="Grace Baranowski" w:date="2017-01-09T17:24:00Z"/>
        </w:rPr>
      </w:pPr>
      <w:ins w:id="50" w:author="Grace Baranowski" w:date="2016-12-12T16:35:00Z">
        <w:r>
          <w:t xml:space="preserve">What is your marital status? </w:t>
        </w:r>
      </w:ins>
    </w:p>
    <w:p w14:paraId="6216A360" w14:textId="77777777" w:rsidR="00115033" w:rsidRDefault="00F01E16" w:rsidP="00115033">
      <w:pPr>
        <w:pStyle w:val="ListParagraph"/>
        <w:numPr>
          <w:ilvl w:val="1"/>
          <w:numId w:val="10"/>
        </w:numPr>
        <w:spacing w:after="0"/>
        <w:rPr>
          <w:ins w:id="51" w:author="Grace Baranowski" w:date="2017-01-09T17:24:00Z"/>
        </w:rPr>
        <w:pPrChange w:id="52" w:author="Grace Baranowski" w:date="2017-01-09T17:24:00Z">
          <w:pPr>
            <w:pStyle w:val="ListParagraph"/>
            <w:numPr>
              <w:numId w:val="10"/>
            </w:numPr>
            <w:spacing w:after="0"/>
            <w:ind w:hanging="360"/>
          </w:pPr>
        </w:pPrChange>
      </w:pPr>
      <w:ins w:id="53" w:author="Grace Baranowski" w:date="2016-12-12T16:35:00Z">
        <w:r>
          <w:t>Married</w:t>
        </w:r>
      </w:ins>
      <w:ins w:id="54" w:author="Grace Baranowski" w:date="2016-12-12T17:27:00Z">
        <w:r w:rsidR="00887D51">
          <w:t xml:space="preserve"> or living with partner</w:t>
        </w:r>
      </w:ins>
    </w:p>
    <w:p w14:paraId="29E7D045" w14:textId="77777777" w:rsidR="00115033" w:rsidRDefault="00115033" w:rsidP="00115033">
      <w:pPr>
        <w:pStyle w:val="ListParagraph"/>
        <w:numPr>
          <w:ilvl w:val="1"/>
          <w:numId w:val="10"/>
        </w:numPr>
        <w:spacing w:after="0"/>
        <w:rPr>
          <w:ins w:id="55" w:author="Grace Baranowski" w:date="2016-12-12T16:35:00Z"/>
        </w:rPr>
        <w:pPrChange w:id="56" w:author="Grace Baranowski" w:date="2017-01-09T17:24:00Z">
          <w:pPr>
            <w:pStyle w:val="ListParagraph"/>
            <w:numPr>
              <w:numId w:val="10"/>
            </w:numPr>
            <w:spacing w:after="0"/>
            <w:ind w:hanging="360"/>
          </w:pPr>
        </w:pPrChange>
      </w:pPr>
      <w:ins w:id="57" w:author="Grace Baranowski" w:date="2016-12-12T16:35:00Z">
        <w:r>
          <w:t>Single</w:t>
        </w:r>
      </w:ins>
    </w:p>
    <w:p w14:paraId="48C5C8E4" w14:textId="77777777" w:rsidR="00115033" w:rsidRDefault="00115033" w:rsidP="00115033">
      <w:pPr>
        <w:pStyle w:val="ListParagraph"/>
        <w:numPr>
          <w:ilvl w:val="1"/>
          <w:numId w:val="10"/>
        </w:numPr>
        <w:spacing w:after="0"/>
        <w:rPr>
          <w:ins w:id="58" w:author="Grace Baranowski" w:date="2016-12-12T16:35:00Z"/>
        </w:rPr>
        <w:pPrChange w:id="59" w:author="Grace Baranowski" w:date="2017-01-09T17:24:00Z">
          <w:pPr>
            <w:pStyle w:val="ListParagraph"/>
            <w:numPr>
              <w:numId w:val="10"/>
            </w:numPr>
            <w:spacing w:after="0"/>
            <w:ind w:hanging="360"/>
          </w:pPr>
        </w:pPrChange>
      </w:pPr>
      <w:ins w:id="60" w:author="Grace Baranowski" w:date="2016-12-12T16:35:00Z">
        <w:r>
          <w:t>Divorced</w:t>
        </w:r>
      </w:ins>
    </w:p>
    <w:p w14:paraId="36421956" w14:textId="54F3173C" w:rsidR="00F01E16" w:rsidRDefault="00115033" w:rsidP="00115033">
      <w:pPr>
        <w:pStyle w:val="ListParagraph"/>
        <w:numPr>
          <w:ilvl w:val="1"/>
          <w:numId w:val="10"/>
        </w:numPr>
        <w:spacing w:after="0"/>
        <w:pPrChange w:id="61" w:author="Grace Baranowski" w:date="2017-01-09T17:24:00Z">
          <w:pPr>
            <w:pStyle w:val="ListParagraph"/>
            <w:numPr>
              <w:numId w:val="10"/>
            </w:numPr>
            <w:spacing w:after="0"/>
            <w:ind w:hanging="360"/>
          </w:pPr>
        </w:pPrChange>
      </w:pPr>
      <w:ins w:id="62" w:author="Grace Baranowski" w:date="2017-01-09T17:24:00Z">
        <w:r>
          <w:t>Wi</w:t>
        </w:r>
      </w:ins>
      <w:ins w:id="63" w:author="Grace Baranowski" w:date="2016-12-12T16:35:00Z">
        <w:r w:rsidR="00F01E16">
          <w:t>dowed</w:t>
        </w:r>
      </w:ins>
    </w:p>
    <w:p w14:paraId="0EB15C43" w14:textId="5C1026F4" w:rsidR="00150CF6" w:rsidDel="00F01E16" w:rsidRDefault="00150CF6" w:rsidP="00150CF6">
      <w:pPr>
        <w:pStyle w:val="ListParagraph"/>
        <w:numPr>
          <w:ilvl w:val="0"/>
          <w:numId w:val="10"/>
        </w:numPr>
        <w:spacing w:after="0"/>
        <w:rPr>
          <w:del w:id="64" w:author="Grace Baranowski" w:date="2016-12-12T16:36:00Z"/>
        </w:rPr>
      </w:pPr>
      <w:del w:id="65" w:author="Grace Baranowski" w:date="2016-12-12T16:36:00Z">
        <w:r w:rsidDel="00F01E16">
          <w:delText>What is your familial status?</w:delText>
        </w:r>
      </w:del>
    </w:p>
    <w:p w14:paraId="5222606C" w14:textId="63EBD16D" w:rsidR="00D84119" w:rsidDel="00F01E16" w:rsidRDefault="00D84119" w:rsidP="00D84119">
      <w:pPr>
        <w:pStyle w:val="ListParagraph"/>
        <w:numPr>
          <w:ilvl w:val="1"/>
          <w:numId w:val="10"/>
        </w:numPr>
        <w:spacing w:after="0"/>
        <w:rPr>
          <w:del w:id="66" w:author="Grace Baranowski" w:date="2016-12-12T16:36:00Z"/>
        </w:rPr>
      </w:pPr>
      <w:del w:id="67" w:author="Grace Baranowski" w:date="2016-12-12T16:36:00Z">
        <w:r w:rsidDel="00F01E16">
          <w:delText>Married couple with children</w:delText>
        </w:r>
      </w:del>
    </w:p>
    <w:p w14:paraId="0BD9F9B6" w14:textId="49EB9AE8" w:rsidR="00D84119" w:rsidDel="00F01E16" w:rsidRDefault="00D84119" w:rsidP="00D84119">
      <w:pPr>
        <w:pStyle w:val="ListParagraph"/>
        <w:numPr>
          <w:ilvl w:val="1"/>
          <w:numId w:val="10"/>
        </w:numPr>
        <w:spacing w:after="0"/>
        <w:rPr>
          <w:del w:id="68" w:author="Grace Baranowski" w:date="2016-12-12T16:36:00Z"/>
        </w:rPr>
      </w:pPr>
      <w:del w:id="69" w:author="Grace Baranowski" w:date="2016-12-12T16:36:00Z">
        <w:r w:rsidDel="00F01E16">
          <w:delText>Married couple without children</w:delText>
        </w:r>
      </w:del>
    </w:p>
    <w:p w14:paraId="6A3C6784" w14:textId="6CE48DEA" w:rsidR="00D84119" w:rsidDel="00F01E16" w:rsidRDefault="00D84119" w:rsidP="00D84119">
      <w:pPr>
        <w:pStyle w:val="ListParagraph"/>
        <w:numPr>
          <w:ilvl w:val="1"/>
          <w:numId w:val="10"/>
        </w:numPr>
        <w:spacing w:after="0"/>
        <w:rPr>
          <w:del w:id="70" w:author="Grace Baranowski" w:date="2016-12-12T16:36:00Z"/>
        </w:rPr>
      </w:pPr>
      <w:del w:id="71" w:author="Grace Baranowski" w:date="2016-12-12T16:36:00Z">
        <w:r w:rsidDel="00F01E16">
          <w:delText>Female householder with children</w:delText>
        </w:r>
      </w:del>
    </w:p>
    <w:p w14:paraId="2D5D0021" w14:textId="0B665956" w:rsidR="00D84119" w:rsidDel="00F01E16" w:rsidRDefault="00D84119" w:rsidP="00D84119">
      <w:pPr>
        <w:pStyle w:val="ListParagraph"/>
        <w:numPr>
          <w:ilvl w:val="1"/>
          <w:numId w:val="10"/>
        </w:numPr>
        <w:spacing w:after="0"/>
        <w:rPr>
          <w:del w:id="72" w:author="Grace Baranowski" w:date="2016-12-12T16:36:00Z"/>
        </w:rPr>
      </w:pPr>
      <w:del w:id="73" w:author="Grace Baranowski" w:date="2016-12-12T16:36:00Z">
        <w:r w:rsidDel="00F01E16">
          <w:delText>Male householder with children</w:delText>
        </w:r>
      </w:del>
    </w:p>
    <w:p w14:paraId="5857DD64" w14:textId="287872A6" w:rsidR="00D84119" w:rsidDel="00F01E16" w:rsidRDefault="00D84119" w:rsidP="00D84119">
      <w:pPr>
        <w:pStyle w:val="ListParagraph"/>
        <w:numPr>
          <w:ilvl w:val="1"/>
          <w:numId w:val="10"/>
        </w:numPr>
        <w:spacing w:after="0"/>
        <w:rPr>
          <w:del w:id="74" w:author="Grace Baranowski" w:date="2016-12-12T16:36:00Z"/>
        </w:rPr>
      </w:pPr>
      <w:del w:id="75" w:author="Grace Baranowski" w:date="2016-12-12T16:36:00Z">
        <w:r w:rsidDel="00F01E16">
          <w:delText>Female householder without children</w:delText>
        </w:r>
      </w:del>
    </w:p>
    <w:p w14:paraId="33E8A87E" w14:textId="4F94CE57" w:rsidR="00D84119" w:rsidDel="00F01E16" w:rsidRDefault="00D84119" w:rsidP="00D84119">
      <w:pPr>
        <w:pStyle w:val="ListParagraph"/>
        <w:numPr>
          <w:ilvl w:val="1"/>
          <w:numId w:val="10"/>
        </w:numPr>
        <w:spacing w:after="0"/>
        <w:rPr>
          <w:del w:id="76" w:author="Grace Baranowski" w:date="2016-12-12T16:36:00Z"/>
        </w:rPr>
      </w:pPr>
      <w:del w:id="77" w:author="Grace Baranowski" w:date="2016-12-12T16:36:00Z">
        <w:r w:rsidDel="00F01E16">
          <w:delText>Male householder without children</w:delText>
        </w:r>
      </w:del>
    </w:p>
    <w:p w14:paraId="08101BFF" w14:textId="56AA0A7F" w:rsidR="00D84119" w:rsidDel="00F01E16" w:rsidRDefault="00D84119" w:rsidP="00D84119">
      <w:pPr>
        <w:pStyle w:val="ListParagraph"/>
        <w:numPr>
          <w:ilvl w:val="1"/>
          <w:numId w:val="10"/>
        </w:numPr>
        <w:spacing w:after="0"/>
        <w:rPr>
          <w:del w:id="78" w:author="Grace Baranowski" w:date="2016-12-12T16:36:00Z"/>
        </w:rPr>
      </w:pPr>
      <w:del w:id="79" w:author="Grace Baranowski" w:date="2016-12-12T16:36:00Z">
        <w:r w:rsidDel="00F01E16">
          <w:delText>Other</w:delText>
        </w:r>
      </w:del>
    </w:p>
    <w:p w14:paraId="1632AADD" w14:textId="212F63E7" w:rsidR="00D84119" w:rsidRDefault="00D84119" w:rsidP="00150CF6">
      <w:pPr>
        <w:pStyle w:val="ListParagraph"/>
        <w:numPr>
          <w:ilvl w:val="0"/>
          <w:numId w:val="10"/>
        </w:numPr>
        <w:spacing w:after="0"/>
      </w:pPr>
      <w:r>
        <w:t>Counting yourself, how many people live in your household? Include all persons in your household, not just immediate family members</w:t>
      </w:r>
    </w:p>
    <w:p w14:paraId="73550F0D" w14:textId="6DB161E8" w:rsidR="00D84119" w:rsidRDefault="00D84119" w:rsidP="00D84119">
      <w:pPr>
        <w:pStyle w:val="ListParagraph"/>
        <w:numPr>
          <w:ilvl w:val="1"/>
          <w:numId w:val="10"/>
        </w:numPr>
        <w:spacing w:after="0"/>
      </w:pPr>
      <w:r>
        <w:t>1</w:t>
      </w:r>
    </w:p>
    <w:p w14:paraId="32186A43" w14:textId="0332294D" w:rsidR="00D84119" w:rsidRDefault="00D84119" w:rsidP="00D84119">
      <w:pPr>
        <w:pStyle w:val="ListParagraph"/>
        <w:numPr>
          <w:ilvl w:val="1"/>
          <w:numId w:val="10"/>
        </w:numPr>
        <w:spacing w:after="0"/>
      </w:pPr>
      <w:r>
        <w:t>2-3</w:t>
      </w:r>
    </w:p>
    <w:p w14:paraId="4905EBC1" w14:textId="2F7BB21D" w:rsidR="00D84119" w:rsidRDefault="00D84119" w:rsidP="00D84119">
      <w:pPr>
        <w:pStyle w:val="ListParagraph"/>
        <w:numPr>
          <w:ilvl w:val="1"/>
          <w:numId w:val="10"/>
        </w:numPr>
        <w:spacing w:after="0"/>
      </w:pPr>
      <w:r>
        <w:t>4-5</w:t>
      </w:r>
    </w:p>
    <w:p w14:paraId="36672ED0" w14:textId="376CD721" w:rsidR="00D84119" w:rsidRDefault="00D84119" w:rsidP="00D84119">
      <w:pPr>
        <w:pStyle w:val="ListParagraph"/>
        <w:numPr>
          <w:ilvl w:val="1"/>
          <w:numId w:val="10"/>
        </w:numPr>
        <w:spacing w:after="0"/>
      </w:pPr>
      <w:r>
        <w:t>6 or more</w:t>
      </w:r>
    </w:p>
    <w:p w14:paraId="3E0B4BDA" w14:textId="29D2F123" w:rsidR="00F01E16" w:rsidRDefault="00F01E16" w:rsidP="00F01E16">
      <w:pPr>
        <w:pStyle w:val="ListParagraph"/>
        <w:numPr>
          <w:ilvl w:val="0"/>
          <w:numId w:val="10"/>
        </w:numPr>
        <w:spacing w:after="0"/>
        <w:rPr>
          <w:ins w:id="80" w:author="Grace Baranowski" w:date="2016-12-12T16:37:00Z"/>
        </w:rPr>
      </w:pPr>
      <w:ins w:id="81" w:author="Grace Baranowski" w:date="2016-12-12T16:37:00Z">
        <w:r>
          <w:t xml:space="preserve">What is the highest level of education you have completed? </w:t>
        </w:r>
      </w:ins>
    </w:p>
    <w:p w14:paraId="0AE2C987" w14:textId="182AAA46" w:rsidR="00F01E16" w:rsidRDefault="00F01E16">
      <w:pPr>
        <w:pStyle w:val="ListParagraph"/>
        <w:numPr>
          <w:ilvl w:val="1"/>
          <w:numId w:val="10"/>
        </w:numPr>
        <w:spacing w:after="0"/>
        <w:rPr>
          <w:ins w:id="82" w:author="Grace Baranowski" w:date="2016-12-12T16:37:00Z"/>
        </w:rPr>
        <w:pPrChange w:id="83" w:author="Grace Baranowski" w:date="2016-12-12T16:37:00Z">
          <w:pPr>
            <w:pStyle w:val="ListParagraph"/>
            <w:numPr>
              <w:numId w:val="10"/>
            </w:numPr>
            <w:spacing w:after="0"/>
            <w:ind w:hanging="360"/>
          </w:pPr>
        </w:pPrChange>
      </w:pPr>
      <w:ins w:id="84" w:author="Grace Baranowski" w:date="2016-12-12T16:37:00Z">
        <w:r>
          <w:t>11</w:t>
        </w:r>
        <w:r w:rsidRPr="00F01E16">
          <w:rPr>
            <w:vertAlign w:val="superscript"/>
            <w:rPrChange w:id="85" w:author="Grace Baranowski" w:date="2016-12-12T16:37:00Z">
              <w:rPr/>
            </w:rPrChange>
          </w:rPr>
          <w:t>th</w:t>
        </w:r>
        <w:r>
          <w:t xml:space="preserve"> grade or less (without graduating)</w:t>
        </w:r>
      </w:ins>
    </w:p>
    <w:p w14:paraId="76AE4F71" w14:textId="032F37A7" w:rsidR="00F01E16" w:rsidRDefault="00F01E16">
      <w:pPr>
        <w:pStyle w:val="ListParagraph"/>
        <w:numPr>
          <w:ilvl w:val="1"/>
          <w:numId w:val="10"/>
        </w:numPr>
        <w:spacing w:after="0"/>
        <w:rPr>
          <w:ins w:id="86" w:author="Grace Baranowski" w:date="2016-12-12T16:37:00Z"/>
        </w:rPr>
        <w:pPrChange w:id="87" w:author="Grace Baranowski" w:date="2016-12-12T16:37:00Z">
          <w:pPr>
            <w:pStyle w:val="ListParagraph"/>
            <w:numPr>
              <w:numId w:val="10"/>
            </w:numPr>
            <w:spacing w:after="0"/>
            <w:ind w:hanging="360"/>
          </w:pPr>
        </w:pPrChange>
      </w:pPr>
      <w:ins w:id="88" w:author="Grace Baranowski" w:date="2016-12-12T16:37:00Z">
        <w:r>
          <w:t>High school graduate or GED</w:t>
        </w:r>
      </w:ins>
    </w:p>
    <w:p w14:paraId="19238843" w14:textId="569F095B" w:rsidR="00F01E16" w:rsidRDefault="00F01E16">
      <w:pPr>
        <w:pStyle w:val="ListParagraph"/>
        <w:numPr>
          <w:ilvl w:val="1"/>
          <w:numId w:val="10"/>
        </w:numPr>
        <w:spacing w:after="0"/>
        <w:rPr>
          <w:ins w:id="89" w:author="Grace Baranowski" w:date="2016-12-12T16:37:00Z"/>
        </w:rPr>
        <w:pPrChange w:id="90" w:author="Grace Baranowski" w:date="2016-12-12T16:37:00Z">
          <w:pPr>
            <w:pStyle w:val="ListParagraph"/>
            <w:numPr>
              <w:numId w:val="10"/>
            </w:numPr>
            <w:spacing w:after="0"/>
            <w:ind w:hanging="360"/>
          </w:pPr>
        </w:pPrChange>
      </w:pPr>
      <w:ins w:id="91" w:author="Grace Baranowski" w:date="2016-12-12T16:37:00Z">
        <w:r>
          <w:t>Some college (associate’s degree, tech, or vocational)</w:t>
        </w:r>
      </w:ins>
    </w:p>
    <w:p w14:paraId="33F1999E" w14:textId="5CC31A7D" w:rsidR="00F01E16" w:rsidRDefault="00F01E16">
      <w:pPr>
        <w:pStyle w:val="ListParagraph"/>
        <w:numPr>
          <w:ilvl w:val="1"/>
          <w:numId w:val="10"/>
        </w:numPr>
        <w:spacing w:after="0"/>
        <w:rPr>
          <w:ins w:id="92" w:author="Grace Baranowski" w:date="2016-12-12T16:37:00Z"/>
        </w:rPr>
        <w:pPrChange w:id="93" w:author="Grace Baranowski" w:date="2016-12-12T16:37:00Z">
          <w:pPr>
            <w:pStyle w:val="ListParagraph"/>
            <w:numPr>
              <w:numId w:val="10"/>
            </w:numPr>
            <w:spacing w:after="0"/>
            <w:ind w:hanging="360"/>
          </w:pPr>
        </w:pPrChange>
      </w:pPr>
      <w:ins w:id="94" w:author="Grace Baranowski" w:date="2016-12-12T16:37:00Z">
        <w:r>
          <w:t>College graduate (BA, BS)</w:t>
        </w:r>
      </w:ins>
    </w:p>
    <w:p w14:paraId="3E1F95D0" w14:textId="72B2F217" w:rsidR="00F01E16" w:rsidRDefault="00F01E16">
      <w:pPr>
        <w:pStyle w:val="ListParagraph"/>
        <w:numPr>
          <w:ilvl w:val="1"/>
          <w:numId w:val="10"/>
        </w:numPr>
        <w:spacing w:after="0"/>
        <w:rPr>
          <w:ins w:id="95" w:author="Grace Baranowski" w:date="2016-12-12T16:37:00Z"/>
        </w:rPr>
        <w:pPrChange w:id="96" w:author="Grace Baranowski" w:date="2016-12-12T16:37:00Z">
          <w:pPr>
            <w:pStyle w:val="ListParagraph"/>
            <w:numPr>
              <w:numId w:val="10"/>
            </w:numPr>
            <w:spacing w:after="0"/>
            <w:ind w:hanging="360"/>
          </w:pPr>
        </w:pPrChange>
      </w:pPr>
      <w:ins w:id="97" w:author="Grace Baranowski" w:date="2016-12-12T16:37:00Z">
        <w:r>
          <w:t xml:space="preserve">Graduate or Professional degrees (MA, MS, PHD, MD, Law, </w:t>
        </w:r>
        <w:proofErr w:type="spellStart"/>
        <w:r>
          <w:t>etc</w:t>
        </w:r>
        <w:proofErr w:type="spellEnd"/>
        <w:r>
          <w:t>)</w:t>
        </w:r>
      </w:ins>
    </w:p>
    <w:p w14:paraId="794BF996" w14:textId="6E900418" w:rsidR="00F01E16" w:rsidRDefault="00B17C85">
      <w:pPr>
        <w:pStyle w:val="ListParagraph"/>
        <w:numPr>
          <w:ilvl w:val="1"/>
          <w:numId w:val="10"/>
        </w:numPr>
        <w:spacing w:after="0"/>
        <w:rPr>
          <w:ins w:id="98" w:author="Grace Baranowski" w:date="2016-12-12T16:38:00Z"/>
        </w:rPr>
        <w:pPrChange w:id="99" w:author="Grace Baranowski" w:date="2016-12-12T16:37:00Z">
          <w:pPr>
            <w:pStyle w:val="ListParagraph"/>
            <w:numPr>
              <w:numId w:val="10"/>
            </w:numPr>
            <w:spacing w:after="0"/>
            <w:ind w:hanging="360"/>
          </w:pPr>
        </w:pPrChange>
      </w:pPr>
      <w:ins w:id="100" w:author="Grace Baranowski" w:date="2016-12-12T16:38:00Z">
        <w:r>
          <w:t>I don</w:t>
        </w:r>
      </w:ins>
      <w:ins w:id="101" w:author="Grace Baranowski" w:date="2017-01-09T17:22:00Z">
        <w:r>
          <w:t>’t know</w:t>
        </w:r>
      </w:ins>
    </w:p>
    <w:p w14:paraId="25FA0235" w14:textId="03337DE7" w:rsidR="00B17C85" w:rsidRDefault="00B17C85">
      <w:pPr>
        <w:pStyle w:val="ListParagraph"/>
        <w:numPr>
          <w:ilvl w:val="1"/>
          <w:numId w:val="10"/>
        </w:numPr>
        <w:spacing w:after="0"/>
        <w:rPr>
          <w:ins w:id="102" w:author="Grace Baranowski" w:date="2016-12-12T16:38:00Z"/>
        </w:rPr>
        <w:pPrChange w:id="103" w:author="Grace Baranowski" w:date="2016-12-12T16:37:00Z">
          <w:pPr>
            <w:pStyle w:val="ListParagraph"/>
            <w:numPr>
              <w:numId w:val="10"/>
            </w:numPr>
            <w:spacing w:after="0"/>
            <w:ind w:hanging="360"/>
          </w:pPr>
        </w:pPrChange>
      </w:pPr>
      <w:ins w:id="104" w:author="Grace Baranowski" w:date="2017-01-09T17:22:00Z">
        <w:r>
          <w:t>Not applicable</w:t>
        </w:r>
      </w:ins>
    </w:p>
    <w:p w14:paraId="7DD4A9E2" w14:textId="00484402" w:rsidR="00F01E16" w:rsidRDefault="00F01E16" w:rsidP="00F01E16">
      <w:pPr>
        <w:pStyle w:val="ListParagraph"/>
        <w:numPr>
          <w:ilvl w:val="0"/>
          <w:numId w:val="10"/>
        </w:numPr>
        <w:spacing w:after="0"/>
        <w:rPr>
          <w:ins w:id="105" w:author="Grace Baranowski" w:date="2016-12-12T16:39:00Z"/>
        </w:rPr>
      </w:pPr>
      <w:ins w:id="106" w:author="Grace Baranowski" w:date="2016-12-12T16:39:00Z">
        <w:r>
          <w:t>What income range best describes your household income in 201X:</w:t>
        </w:r>
      </w:ins>
    </w:p>
    <w:p w14:paraId="3F35714C" w14:textId="1DF29D88" w:rsidR="00F01E16" w:rsidRDefault="00F01E16">
      <w:pPr>
        <w:pStyle w:val="ListParagraph"/>
        <w:numPr>
          <w:ilvl w:val="1"/>
          <w:numId w:val="10"/>
        </w:numPr>
        <w:spacing w:after="0"/>
        <w:rPr>
          <w:ins w:id="107" w:author="Grace Baranowski" w:date="2016-12-12T16:39:00Z"/>
        </w:rPr>
        <w:pPrChange w:id="108" w:author="Grace Baranowski" w:date="2016-12-12T16:39:00Z">
          <w:pPr>
            <w:pStyle w:val="ListParagraph"/>
            <w:numPr>
              <w:numId w:val="10"/>
            </w:numPr>
            <w:spacing w:after="0"/>
            <w:ind w:hanging="360"/>
          </w:pPr>
        </w:pPrChange>
      </w:pPr>
      <w:ins w:id="109" w:author="Grace Baranowski" w:date="2016-12-12T16:39:00Z">
        <w:r>
          <w:t>Less than $15,000</w:t>
        </w:r>
      </w:ins>
    </w:p>
    <w:p w14:paraId="4531AE25" w14:textId="6C5355CC" w:rsidR="00F01E16" w:rsidRDefault="00F01E16">
      <w:pPr>
        <w:pStyle w:val="ListParagraph"/>
        <w:numPr>
          <w:ilvl w:val="1"/>
          <w:numId w:val="10"/>
        </w:numPr>
        <w:spacing w:after="0"/>
        <w:rPr>
          <w:ins w:id="110" w:author="Grace Baranowski" w:date="2016-12-12T16:39:00Z"/>
        </w:rPr>
        <w:pPrChange w:id="111" w:author="Grace Baranowski" w:date="2016-12-12T16:39:00Z">
          <w:pPr>
            <w:pStyle w:val="ListParagraph"/>
            <w:numPr>
              <w:numId w:val="10"/>
            </w:numPr>
            <w:spacing w:after="0"/>
            <w:ind w:hanging="360"/>
          </w:pPr>
        </w:pPrChange>
      </w:pPr>
      <w:ins w:id="112" w:author="Grace Baranowski" w:date="2016-12-12T16:39:00Z">
        <w:r>
          <w:t>$15,000-$24,999</w:t>
        </w:r>
      </w:ins>
    </w:p>
    <w:p w14:paraId="402BD33B" w14:textId="5E6C7E1D" w:rsidR="00F01E16" w:rsidRDefault="00F01E16">
      <w:pPr>
        <w:pStyle w:val="ListParagraph"/>
        <w:numPr>
          <w:ilvl w:val="1"/>
          <w:numId w:val="10"/>
        </w:numPr>
        <w:spacing w:after="0"/>
        <w:rPr>
          <w:ins w:id="113" w:author="Grace Baranowski" w:date="2016-12-12T16:39:00Z"/>
        </w:rPr>
        <w:pPrChange w:id="114" w:author="Grace Baranowski" w:date="2016-12-12T16:39:00Z">
          <w:pPr>
            <w:pStyle w:val="ListParagraph"/>
            <w:numPr>
              <w:numId w:val="10"/>
            </w:numPr>
            <w:spacing w:after="0"/>
            <w:ind w:hanging="360"/>
          </w:pPr>
        </w:pPrChange>
      </w:pPr>
      <w:ins w:id="115" w:author="Grace Baranowski" w:date="2016-12-12T16:39:00Z">
        <w:r>
          <w:t>$25,000-$34,999</w:t>
        </w:r>
      </w:ins>
    </w:p>
    <w:p w14:paraId="7B9D5901" w14:textId="5DBCDA2A" w:rsidR="00F01E16" w:rsidRDefault="00F01E16">
      <w:pPr>
        <w:pStyle w:val="ListParagraph"/>
        <w:numPr>
          <w:ilvl w:val="1"/>
          <w:numId w:val="10"/>
        </w:numPr>
        <w:spacing w:after="0"/>
        <w:rPr>
          <w:ins w:id="116" w:author="Grace Baranowski" w:date="2016-12-12T16:39:00Z"/>
        </w:rPr>
        <w:pPrChange w:id="117" w:author="Grace Baranowski" w:date="2016-12-12T16:39:00Z">
          <w:pPr>
            <w:pStyle w:val="ListParagraph"/>
            <w:numPr>
              <w:numId w:val="10"/>
            </w:numPr>
            <w:spacing w:after="0"/>
            <w:ind w:hanging="360"/>
          </w:pPr>
        </w:pPrChange>
      </w:pPr>
      <w:ins w:id="118" w:author="Grace Baranowski" w:date="2016-12-12T16:39:00Z">
        <w:r>
          <w:t>$35,000-$49,999</w:t>
        </w:r>
      </w:ins>
    </w:p>
    <w:p w14:paraId="22F2F565" w14:textId="275CACCB" w:rsidR="00F01E16" w:rsidRDefault="00F01E16">
      <w:pPr>
        <w:pStyle w:val="ListParagraph"/>
        <w:numPr>
          <w:ilvl w:val="1"/>
          <w:numId w:val="10"/>
        </w:numPr>
        <w:spacing w:after="0"/>
        <w:rPr>
          <w:ins w:id="119" w:author="Grace Baranowski" w:date="2016-12-12T16:39:00Z"/>
        </w:rPr>
        <w:pPrChange w:id="120" w:author="Grace Baranowski" w:date="2016-12-12T16:39:00Z">
          <w:pPr>
            <w:pStyle w:val="ListParagraph"/>
            <w:numPr>
              <w:numId w:val="10"/>
            </w:numPr>
            <w:spacing w:after="0"/>
            <w:ind w:hanging="360"/>
          </w:pPr>
        </w:pPrChange>
      </w:pPr>
      <w:ins w:id="121" w:author="Grace Baranowski" w:date="2016-12-12T16:39:00Z">
        <w:r>
          <w:t>$50,000-$74,999</w:t>
        </w:r>
      </w:ins>
    </w:p>
    <w:p w14:paraId="4C8F0FC4" w14:textId="00C3E275" w:rsidR="00F01E16" w:rsidRDefault="00F01E16">
      <w:pPr>
        <w:pStyle w:val="ListParagraph"/>
        <w:numPr>
          <w:ilvl w:val="1"/>
          <w:numId w:val="10"/>
        </w:numPr>
        <w:spacing w:after="0"/>
        <w:rPr>
          <w:ins w:id="122" w:author="Grace Baranowski" w:date="2016-12-12T16:39:00Z"/>
        </w:rPr>
        <w:pPrChange w:id="123" w:author="Grace Baranowski" w:date="2016-12-12T16:39:00Z">
          <w:pPr>
            <w:pStyle w:val="ListParagraph"/>
            <w:numPr>
              <w:numId w:val="10"/>
            </w:numPr>
            <w:spacing w:after="0"/>
            <w:ind w:hanging="360"/>
          </w:pPr>
        </w:pPrChange>
      </w:pPr>
      <w:ins w:id="124" w:author="Grace Baranowski" w:date="2016-12-12T16:39:00Z">
        <w:r>
          <w:t>$75,000-$99,999</w:t>
        </w:r>
      </w:ins>
    </w:p>
    <w:p w14:paraId="264D5BB4" w14:textId="22A3D2BE" w:rsidR="00F01E16" w:rsidRDefault="00F01E16">
      <w:pPr>
        <w:pStyle w:val="ListParagraph"/>
        <w:numPr>
          <w:ilvl w:val="1"/>
          <w:numId w:val="10"/>
        </w:numPr>
        <w:spacing w:after="0"/>
        <w:rPr>
          <w:ins w:id="125" w:author="Grace Baranowski" w:date="2016-12-12T16:40:00Z"/>
        </w:rPr>
        <w:pPrChange w:id="126" w:author="Grace Baranowski" w:date="2016-12-12T16:39:00Z">
          <w:pPr>
            <w:pStyle w:val="ListParagraph"/>
            <w:numPr>
              <w:numId w:val="10"/>
            </w:numPr>
            <w:spacing w:after="0"/>
            <w:ind w:hanging="360"/>
          </w:pPr>
        </w:pPrChange>
      </w:pPr>
      <w:ins w:id="127" w:author="Grace Baranowski" w:date="2016-12-12T16:40:00Z">
        <w:r>
          <w:t>$100,000-$149,999</w:t>
        </w:r>
      </w:ins>
    </w:p>
    <w:p w14:paraId="2B3B727C" w14:textId="6357AE5B" w:rsidR="00F01E16" w:rsidRDefault="00F01E16">
      <w:pPr>
        <w:pStyle w:val="ListParagraph"/>
        <w:numPr>
          <w:ilvl w:val="1"/>
          <w:numId w:val="10"/>
        </w:numPr>
        <w:spacing w:after="0"/>
        <w:rPr>
          <w:ins w:id="128" w:author="Grace Baranowski" w:date="2016-12-12T16:40:00Z"/>
        </w:rPr>
        <w:pPrChange w:id="129" w:author="Grace Baranowski" w:date="2016-12-12T16:39:00Z">
          <w:pPr>
            <w:pStyle w:val="ListParagraph"/>
            <w:numPr>
              <w:numId w:val="10"/>
            </w:numPr>
            <w:spacing w:after="0"/>
            <w:ind w:hanging="360"/>
          </w:pPr>
        </w:pPrChange>
      </w:pPr>
      <w:ins w:id="130" w:author="Grace Baranowski" w:date="2016-12-12T16:40:00Z">
        <w:r>
          <w:lastRenderedPageBreak/>
          <w:t>$150,000-$300,000</w:t>
        </w:r>
      </w:ins>
    </w:p>
    <w:p w14:paraId="2A32363E" w14:textId="494A8F14" w:rsidR="00F01E16" w:rsidRDefault="00F01E16">
      <w:pPr>
        <w:pStyle w:val="ListParagraph"/>
        <w:numPr>
          <w:ilvl w:val="1"/>
          <w:numId w:val="10"/>
        </w:numPr>
        <w:spacing w:after="0"/>
        <w:rPr>
          <w:ins w:id="131" w:author="Grace Baranowski" w:date="2016-12-12T16:40:00Z"/>
        </w:rPr>
        <w:pPrChange w:id="132" w:author="Grace Baranowski" w:date="2016-12-12T16:39:00Z">
          <w:pPr>
            <w:pStyle w:val="ListParagraph"/>
            <w:numPr>
              <w:numId w:val="10"/>
            </w:numPr>
            <w:spacing w:after="0"/>
            <w:ind w:hanging="360"/>
          </w:pPr>
        </w:pPrChange>
      </w:pPr>
      <w:ins w:id="133" w:author="Grace Baranowski" w:date="2016-12-12T16:40:00Z">
        <w:r>
          <w:t>DK/NA</w:t>
        </w:r>
      </w:ins>
    </w:p>
    <w:p w14:paraId="5A069337" w14:textId="431ABA96" w:rsidR="00F01E16" w:rsidRDefault="00F01E16">
      <w:pPr>
        <w:pStyle w:val="ListParagraph"/>
        <w:numPr>
          <w:ilvl w:val="1"/>
          <w:numId w:val="10"/>
        </w:numPr>
        <w:spacing w:after="0"/>
        <w:rPr>
          <w:ins w:id="134" w:author="Grace Baranowski" w:date="2016-12-12T16:37:00Z"/>
        </w:rPr>
        <w:pPrChange w:id="135" w:author="Grace Baranowski" w:date="2016-12-12T16:39:00Z">
          <w:pPr>
            <w:pStyle w:val="ListParagraph"/>
            <w:numPr>
              <w:numId w:val="10"/>
            </w:numPr>
            <w:spacing w:after="0"/>
            <w:ind w:hanging="360"/>
          </w:pPr>
        </w:pPrChange>
      </w:pPr>
      <w:ins w:id="136" w:author="Grace Baranowski" w:date="2016-12-12T16:40:00Z">
        <w:r>
          <w:t xml:space="preserve">Refused </w:t>
        </w:r>
      </w:ins>
    </w:p>
    <w:p w14:paraId="273BDAA4" w14:textId="77777777" w:rsidR="00F01E16" w:rsidRDefault="00F01E16" w:rsidP="00F01E16">
      <w:pPr>
        <w:pStyle w:val="ListParagraph"/>
        <w:numPr>
          <w:ilvl w:val="0"/>
          <w:numId w:val="10"/>
        </w:numPr>
        <w:spacing w:after="0"/>
        <w:rPr>
          <w:ins w:id="137" w:author="Grace Baranowski" w:date="2016-12-12T16:36:00Z"/>
        </w:rPr>
      </w:pPr>
      <w:ins w:id="138" w:author="Grace Baranowski" w:date="2016-12-12T16:36:00Z">
        <w:r>
          <w:t>Do you speak English as your primary language?</w:t>
        </w:r>
      </w:ins>
    </w:p>
    <w:p w14:paraId="71ACBCF5" w14:textId="041415CD" w:rsidR="00150CF6" w:rsidDel="00F01E16" w:rsidRDefault="00FA7DFB" w:rsidP="00150CF6">
      <w:pPr>
        <w:pStyle w:val="ListParagraph"/>
        <w:numPr>
          <w:ilvl w:val="0"/>
          <w:numId w:val="10"/>
        </w:numPr>
        <w:spacing w:after="0"/>
        <w:rPr>
          <w:del w:id="139" w:author="Grace Baranowski" w:date="2016-12-12T16:45:00Z"/>
        </w:rPr>
      </w:pPr>
      <w:del w:id="140" w:author="Grace Baranowski" w:date="2016-12-12T16:45:00Z">
        <w:r w:rsidDel="00F01E16">
          <w:delText xml:space="preserve">Were you born in the US? If not, where? </w:delText>
        </w:r>
      </w:del>
    </w:p>
    <w:p w14:paraId="64D18701" w14:textId="1998BEB0" w:rsidR="00150CF6" w:rsidRDefault="00150CF6" w:rsidP="00150CF6">
      <w:pPr>
        <w:pStyle w:val="ListParagraph"/>
        <w:numPr>
          <w:ilvl w:val="0"/>
          <w:numId w:val="10"/>
        </w:numPr>
        <w:spacing w:after="0"/>
      </w:pPr>
      <w:commentRangeStart w:id="141"/>
      <w:del w:id="142" w:author="Grace Baranowski" w:date="2016-12-12T16:45:00Z">
        <w:r w:rsidDel="00F01E16">
          <w:delText xml:space="preserve">Do you have a disability? </w:delText>
        </w:r>
        <w:commentRangeEnd w:id="141"/>
        <w:r w:rsidDel="00F01E16">
          <w:rPr>
            <w:rStyle w:val="CommentReference"/>
          </w:rPr>
          <w:commentReference w:id="141"/>
        </w:r>
        <w:r w:rsidDel="00F01E16">
          <w:delText>If so, what type?</w:delText>
        </w:r>
      </w:del>
      <w:ins w:id="143" w:author="Grace Baranowski" w:date="2016-12-12T16:45:00Z">
        <w:r w:rsidR="00F01E16">
          <w:t>Do any of these conditions apply to you or your family?</w:t>
        </w:r>
      </w:ins>
    </w:p>
    <w:p w14:paraId="3C727594" w14:textId="5D095CEE" w:rsidR="00150CF6" w:rsidRDefault="00673A42" w:rsidP="00150CF6">
      <w:pPr>
        <w:pStyle w:val="ListParagraph"/>
        <w:numPr>
          <w:ilvl w:val="1"/>
          <w:numId w:val="10"/>
        </w:numPr>
        <w:spacing w:after="0"/>
      </w:pPr>
      <w:commentRangeStart w:id="144"/>
      <w:del w:id="145" w:author="Grace Baranowski" w:date="2016-12-12T16:49:00Z">
        <w:r w:rsidDel="009226D9">
          <w:delText>Hearing difficulty</w:delText>
        </w:r>
      </w:del>
      <w:ins w:id="146" w:author="Grace Baranowski" w:date="2016-12-12T16:49:00Z">
        <w:r w:rsidR="009226D9">
          <w:t xml:space="preserve">Deafness or </w:t>
        </w:r>
      </w:ins>
      <w:ins w:id="147" w:author="Grace Baranowski" w:date="2016-12-12T16:50:00Z">
        <w:r w:rsidR="009226D9">
          <w:t>having serious difficulty hearing</w:t>
        </w:r>
      </w:ins>
    </w:p>
    <w:p w14:paraId="1C19EE56" w14:textId="72F3735E" w:rsidR="00673A42" w:rsidRDefault="00673A42" w:rsidP="00150CF6">
      <w:pPr>
        <w:pStyle w:val="ListParagraph"/>
        <w:numPr>
          <w:ilvl w:val="1"/>
          <w:numId w:val="10"/>
        </w:numPr>
        <w:spacing w:after="0"/>
      </w:pPr>
      <w:del w:id="148" w:author="Grace Baranowski" w:date="2016-12-12T16:49:00Z">
        <w:r w:rsidDel="009226D9">
          <w:delText>Vision difficulty</w:delText>
        </w:r>
      </w:del>
      <w:ins w:id="149" w:author="Grace Baranowski" w:date="2016-12-12T16:51:00Z">
        <w:r w:rsidR="009226D9">
          <w:t>Blind or having serious difficulty seeing, even when wearing glasses</w:t>
        </w:r>
      </w:ins>
    </w:p>
    <w:p w14:paraId="092B251A" w14:textId="3E130691" w:rsidR="00673A42" w:rsidRDefault="00673A42" w:rsidP="00150CF6">
      <w:pPr>
        <w:pStyle w:val="ListParagraph"/>
        <w:numPr>
          <w:ilvl w:val="1"/>
          <w:numId w:val="10"/>
        </w:numPr>
        <w:spacing w:after="0"/>
      </w:pPr>
      <w:del w:id="150" w:author="Grace Baranowski" w:date="2016-12-12T16:48:00Z">
        <w:r w:rsidDel="009226D9">
          <w:delText>Cognitive difficulty</w:delText>
        </w:r>
      </w:del>
      <w:ins w:id="151" w:author="Grace Baranowski" w:date="2016-12-12T16:48:00Z">
        <w:r w:rsidR="009226D9">
          <w:t>Because of a physical, mental, or emotional problem, having difficulty remembering, concentrating, or making decisions</w:t>
        </w:r>
      </w:ins>
    </w:p>
    <w:p w14:paraId="40A63433" w14:textId="6740EAE6" w:rsidR="00673A42" w:rsidRDefault="00673A42" w:rsidP="00150CF6">
      <w:pPr>
        <w:pStyle w:val="ListParagraph"/>
        <w:numPr>
          <w:ilvl w:val="1"/>
          <w:numId w:val="10"/>
        </w:numPr>
        <w:spacing w:after="0"/>
      </w:pPr>
      <w:del w:id="152" w:author="Grace Baranowski" w:date="2016-12-12T16:51:00Z">
        <w:r w:rsidDel="009226D9">
          <w:delText>Ambulatory difficulty</w:delText>
        </w:r>
      </w:del>
      <w:ins w:id="153" w:author="Grace Baranowski" w:date="2016-12-12T16:51:00Z">
        <w:r w:rsidR="009226D9">
          <w:t>Having serious difficulty walking or climbing stairs</w:t>
        </w:r>
      </w:ins>
    </w:p>
    <w:p w14:paraId="3C941F4F" w14:textId="4EF3BB14" w:rsidR="00673A42" w:rsidRDefault="00673A42" w:rsidP="00150CF6">
      <w:pPr>
        <w:pStyle w:val="ListParagraph"/>
        <w:numPr>
          <w:ilvl w:val="1"/>
          <w:numId w:val="10"/>
        </w:numPr>
        <w:spacing w:after="0"/>
      </w:pPr>
      <w:del w:id="154" w:author="Grace Baranowski" w:date="2016-12-12T16:50:00Z">
        <w:r w:rsidDel="009226D9">
          <w:delText>Self-care difficulty</w:delText>
        </w:r>
      </w:del>
      <w:ins w:id="155" w:author="Grace Baranowski" w:date="2016-12-12T16:51:00Z">
        <w:r w:rsidR="009226D9">
          <w:t>Having difficulty bathing or dressing</w:t>
        </w:r>
      </w:ins>
    </w:p>
    <w:p w14:paraId="266C2935" w14:textId="4B74AEC6" w:rsidR="00673A42" w:rsidRDefault="00673A42" w:rsidP="00150CF6">
      <w:pPr>
        <w:pStyle w:val="ListParagraph"/>
        <w:numPr>
          <w:ilvl w:val="1"/>
          <w:numId w:val="10"/>
        </w:numPr>
        <w:spacing w:after="0"/>
        <w:rPr>
          <w:ins w:id="156" w:author="Grace Baranowski" w:date="2017-01-09T17:27:00Z"/>
        </w:rPr>
      </w:pPr>
      <w:del w:id="157" w:author="Grace Baranowski" w:date="2016-12-12T16:52:00Z">
        <w:r w:rsidDel="009226D9">
          <w:delText xml:space="preserve">Independent living difficulty </w:delText>
        </w:r>
      </w:del>
      <w:ins w:id="158" w:author="Grace Baranowski" w:date="2016-12-12T16:52:00Z">
        <w:r w:rsidR="009226D9">
          <w:t xml:space="preserve">Because of a physical, mental, or emotional problem, having difficulty doing errands alone such as visiting a doctor’s office or shopping. </w:t>
        </w:r>
      </w:ins>
      <w:commentRangeEnd w:id="144"/>
      <w:ins w:id="159" w:author="Grace Baranowski" w:date="2017-01-09T17:27:00Z">
        <w:r w:rsidR="00115033">
          <w:rPr>
            <w:rStyle w:val="CommentReference"/>
          </w:rPr>
          <w:commentReference w:id="144"/>
        </w:r>
      </w:ins>
    </w:p>
    <w:p w14:paraId="520E52CE" w14:textId="0A8B9530" w:rsidR="00115033" w:rsidRDefault="00115033" w:rsidP="00150CF6">
      <w:pPr>
        <w:pStyle w:val="ListParagraph"/>
        <w:numPr>
          <w:ilvl w:val="1"/>
          <w:numId w:val="10"/>
        </w:numPr>
        <w:spacing w:after="0"/>
      </w:pPr>
      <w:ins w:id="160" w:author="Grace Baranowski" w:date="2017-01-09T17:27:00Z">
        <w:r>
          <w:t>None of these apply.</w:t>
        </w:r>
      </w:ins>
    </w:p>
    <w:p w14:paraId="0AFF2074" w14:textId="3DB05C2B" w:rsidR="00150CF6" w:rsidRDefault="00150CF6" w:rsidP="00150CF6">
      <w:pPr>
        <w:pStyle w:val="ListParagraph"/>
        <w:numPr>
          <w:ilvl w:val="0"/>
          <w:numId w:val="10"/>
        </w:numPr>
        <w:spacing w:after="0"/>
      </w:pPr>
      <w:r>
        <w:t>What best describes your current housing</w:t>
      </w:r>
      <w:r w:rsidR="001D06E3">
        <w:t xml:space="preserve"> status</w:t>
      </w:r>
      <w:r>
        <w:t>?</w:t>
      </w:r>
    </w:p>
    <w:p w14:paraId="74AAF4BE" w14:textId="446382C0" w:rsidR="00E41A94" w:rsidRPr="00150CF6" w:rsidRDefault="00E41A94" w:rsidP="00150CF6">
      <w:pPr>
        <w:pStyle w:val="ListParagraph"/>
        <w:numPr>
          <w:ilvl w:val="1"/>
          <w:numId w:val="1"/>
        </w:numPr>
        <w:spacing w:after="0"/>
      </w:pPr>
      <w:r w:rsidRPr="00150CF6">
        <w:rPr>
          <w:rFonts w:eastAsia="Times New Roman"/>
          <w:spacing w:val="-1"/>
        </w:rPr>
        <w:t>Own</w:t>
      </w:r>
    </w:p>
    <w:p w14:paraId="7CEA5248" w14:textId="4E8CC0CD" w:rsidR="00E41A94" w:rsidRPr="00150CF6" w:rsidRDefault="00E41A94" w:rsidP="00150CF6">
      <w:pPr>
        <w:pStyle w:val="ListParagraph"/>
        <w:numPr>
          <w:ilvl w:val="1"/>
          <w:numId w:val="1"/>
        </w:numPr>
        <w:spacing w:after="0"/>
      </w:pPr>
      <w:r w:rsidRPr="00150CF6">
        <w:rPr>
          <w:rFonts w:eastAsia="Times New Roman"/>
          <w:spacing w:val="-1"/>
        </w:rPr>
        <w:t>Rent</w:t>
      </w:r>
    </w:p>
    <w:p w14:paraId="389BDD7C" w14:textId="4A2BBE18" w:rsidR="00E41A94" w:rsidRPr="00150CF6" w:rsidRDefault="00E41A94" w:rsidP="00150CF6">
      <w:pPr>
        <w:pStyle w:val="ListParagraph"/>
        <w:numPr>
          <w:ilvl w:val="1"/>
          <w:numId w:val="1"/>
        </w:numPr>
        <w:spacing w:after="0"/>
      </w:pPr>
      <w:r w:rsidRPr="00150CF6">
        <w:rPr>
          <w:rFonts w:eastAsia="Times New Roman"/>
          <w:spacing w:val="-1"/>
        </w:rPr>
        <w:t>Emergency Shelter</w:t>
      </w:r>
    </w:p>
    <w:p w14:paraId="508DBFCB" w14:textId="6A3C2C91" w:rsidR="00E41A94" w:rsidRPr="00150CF6" w:rsidRDefault="00E41A94" w:rsidP="00150CF6">
      <w:pPr>
        <w:pStyle w:val="ListParagraph"/>
        <w:numPr>
          <w:ilvl w:val="1"/>
          <w:numId w:val="1"/>
        </w:numPr>
        <w:spacing w:after="0"/>
      </w:pPr>
      <w:del w:id="161" w:author="Grace Baranowski" w:date="2016-12-12T16:45:00Z">
        <w:r w:rsidRPr="00150CF6" w:rsidDel="00F01E16">
          <w:rPr>
            <w:rFonts w:eastAsia="Times New Roman"/>
            <w:spacing w:val="-1"/>
          </w:rPr>
          <w:delText xml:space="preserve">Transitional </w:delText>
        </w:r>
      </w:del>
      <w:ins w:id="162" w:author="Grace Baranowski" w:date="2016-12-12T16:45:00Z">
        <w:r w:rsidR="00F01E16">
          <w:rPr>
            <w:rFonts w:eastAsia="Times New Roman"/>
            <w:spacing w:val="-1"/>
          </w:rPr>
          <w:t>Temporary</w:t>
        </w:r>
        <w:r w:rsidR="00F01E16" w:rsidRPr="00150CF6">
          <w:rPr>
            <w:rFonts w:eastAsia="Times New Roman"/>
            <w:spacing w:val="-1"/>
          </w:rPr>
          <w:t xml:space="preserve"> </w:t>
        </w:r>
      </w:ins>
      <w:r w:rsidRPr="00150CF6">
        <w:rPr>
          <w:rFonts w:eastAsia="Times New Roman"/>
          <w:spacing w:val="-1"/>
        </w:rPr>
        <w:t>housing</w:t>
      </w:r>
    </w:p>
    <w:p w14:paraId="08CD61C0" w14:textId="2D333FB4" w:rsidR="00E41A94" w:rsidRPr="001D06E3" w:rsidRDefault="00E41A94" w:rsidP="00150CF6">
      <w:pPr>
        <w:pStyle w:val="ListParagraph"/>
        <w:numPr>
          <w:ilvl w:val="1"/>
          <w:numId w:val="1"/>
        </w:numPr>
        <w:spacing w:after="0"/>
      </w:pPr>
      <w:r w:rsidRPr="00150CF6">
        <w:rPr>
          <w:rFonts w:eastAsia="Times New Roman"/>
          <w:spacing w:val="-1"/>
        </w:rPr>
        <w:t>Live with family and/or friends without financial responsibility</w:t>
      </w:r>
      <w:ins w:id="163" w:author="Grace Baranowski" w:date="2017-01-09T17:21:00Z">
        <w:r w:rsidR="00B17C85">
          <w:rPr>
            <w:rFonts w:eastAsia="Times New Roman"/>
            <w:spacing w:val="-1"/>
          </w:rPr>
          <w:t xml:space="preserve"> for the living space</w:t>
        </w:r>
      </w:ins>
    </w:p>
    <w:p w14:paraId="7F3F1B5E" w14:textId="3309DE9C" w:rsidR="001D06E3" w:rsidRPr="00150CF6" w:rsidRDefault="001D06E3" w:rsidP="00150CF6">
      <w:pPr>
        <w:pStyle w:val="ListParagraph"/>
        <w:numPr>
          <w:ilvl w:val="1"/>
          <w:numId w:val="1"/>
        </w:numPr>
        <w:spacing w:after="0"/>
      </w:pPr>
      <w:r>
        <w:rPr>
          <w:rFonts w:eastAsia="Times New Roman"/>
          <w:spacing w:val="-1"/>
        </w:rPr>
        <w:t>Other</w:t>
      </w:r>
    </w:p>
    <w:p w14:paraId="55B63FEE" w14:textId="6A32A715" w:rsidR="00150CF6" w:rsidRPr="00150CF6" w:rsidRDefault="00150CF6" w:rsidP="00150CF6">
      <w:pPr>
        <w:pStyle w:val="ListParagraph"/>
        <w:numPr>
          <w:ilvl w:val="0"/>
          <w:numId w:val="10"/>
        </w:numPr>
        <w:spacing w:after="0"/>
      </w:pPr>
      <w:commentRangeStart w:id="164"/>
      <w:r w:rsidRPr="00150CF6">
        <w:t xml:space="preserve">If “Rent” </w:t>
      </w:r>
      <w:r w:rsidR="00D84119">
        <w:t>was chosen</w:t>
      </w:r>
      <w:r w:rsidRPr="00150CF6">
        <w:t xml:space="preserve">: Do you receive </w:t>
      </w:r>
      <w:r w:rsidR="001D06E3">
        <w:t xml:space="preserve">rental </w:t>
      </w:r>
      <w:r w:rsidRPr="00150CF6">
        <w:t>housing assistance</w:t>
      </w:r>
      <w:ins w:id="165" w:author="Grace Baranowski" w:date="2017-01-09T17:24:00Z">
        <w:r w:rsidR="00115033">
          <w:t xml:space="preserve"> or live in publicly supported housing</w:t>
        </w:r>
      </w:ins>
      <w:r w:rsidRPr="00150CF6">
        <w:t>?</w:t>
      </w:r>
      <w:commentRangeEnd w:id="164"/>
      <w:r w:rsidR="00115033">
        <w:rPr>
          <w:rStyle w:val="CommentReference"/>
        </w:rPr>
        <w:commentReference w:id="164"/>
      </w:r>
    </w:p>
    <w:p w14:paraId="5254B840" w14:textId="63C1E000" w:rsidR="001D06E3" w:rsidRDefault="001D06E3" w:rsidP="001D06E3">
      <w:pPr>
        <w:pStyle w:val="ListParagraph"/>
        <w:numPr>
          <w:ilvl w:val="0"/>
          <w:numId w:val="10"/>
        </w:numPr>
        <w:spacing w:after="0"/>
      </w:pPr>
      <w:r>
        <w:t xml:space="preserve">What </w:t>
      </w:r>
      <w:r w:rsidR="002A0B98">
        <w:t>statement best describes</w:t>
      </w:r>
      <w:r w:rsidR="00F034EE">
        <w:t xml:space="preserve"> </w:t>
      </w:r>
      <w:r>
        <w:t>your employment status?</w:t>
      </w:r>
    </w:p>
    <w:p w14:paraId="55C5A791" w14:textId="77777777" w:rsidR="00F01E16" w:rsidRDefault="002A0B98" w:rsidP="001D06E3">
      <w:pPr>
        <w:pStyle w:val="ListParagraph"/>
        <w:numPr>
          <w:ilvl w:val="1"/>
          <w:numId w:val="10"/>
        </w:numPr>
        <w:spacing w:after="0"/>
        <w:rPr>
          <w:ins w:id="166" w:author="Grace Baranowski" w:date="2016-12-12T16:43:00Z"/>
        </w:rPr>
      </w:pPr>
      <w:r>
        <w:t>I am un</w:t>
      </w:r>
      <w:r w:rsidR="001D06E3">
        <w:t>employed</w:t>
      </w:r>
      <w:ins w:id="167" w:author="Grace Baranowski" w:date="2016-12-12T16:43:00Z">
        <w:r w:rsidR="00F01E16">
          <w:t xml:space="preserve"> and looking for work</w:t>
        </w:r>
      </w:ins>
    </w:p>
    <w:p w14:paraId="31CCB31E" w14:textId="73CD4579" w:rsidR="001D06E3" w:rsidRDefault="00F01E16" w:rsidP="001D06E3">
      <w:pPr>
        <w:pStyle w:val="ListParagraph"/>
        <w:numPr>
          <w:ilvl w:val="1"/>
          <w:numId w:val="10"/>
        </w:numPr>
        <w:spacing w:after="0"/>
      </w:pPr>
      <w:ins w:id="168" w:author="Grace Baranowski" w:date="2016-12-12T16:43:00Z">
        <w:r>
          <w:t>I am unemployed and not looking for work</w:t>
        </w:r>
      </w:ins>
      <w:del w:id="169" w:author="Grace Baranowski" w:date="2016-12-12T16:43:00Z">
        <w:r w:rsidR="002A0B98" w:rsidDel="00F01E16">
          <w:delText>.</w:delText>
        </w:r>
      </w:del>
    </w:p>
    <w:p w14:paraId="09046AD7" w14:textId="77777777" w:rsidR="00F01E16" w:rsidRDefault="00F01E16" w:rsidP="00F01E16">
      <w:pPr>
        <w:pStyle w:val="ListParagraph"/>
        <w:numPr>
          <w:ilvl w:val="1"/>
          <w:numId w:val="10"/>
        </w:numPr>
        <w:spacing w:after="0"/>
        <w:rPr>
          <w:moveTo w:id="170" w:author="Grace Baranowski" w:date="2016-12-12T16:43:00Z"/>
        </w:rPr>
      </w:pPr>
      <w:moveToRangeStart w:id="171" w:author="Grace Baranowski" w:date="2016-12-12T16:43:00Z" w:name="move469324334"/>
      <w:moveTo w:id="172" w:author="Grace Baranowski" w:date="2016-12-12T16:43:00Z">
        <w:r>
          <w:t xml:space="preserve">I do not have a part-time or full-time job, but I do have seasonal or temporary work. </w:t>
        </w:r>
      </w:moveTo>
    </w:p>
    <w:moveToRangeEnd w:id="171"/>
    <w:p w14:paraId="1500430B" w14:textId="64158C6D" w:rsidR="001D06E3" w:rsidRDefault="002A0B98" w:rsidP="001D06E3">
      <w:pPr>
        <w:pStyle w:val="ListParagraph"/>
        <w:numPr>
          <w:ilvl w:val="1"/>
          <w:numId w:val="10"/>
        </w:numPr>
        <w:spacing w:after="0"/>
      </w:pPr>
      <w:r>
        <w:t xml:space="preserve">I only have one job, and it is part-time.  </w:t>
      </w:r>
    </w:p>
    <w:p w14:paraId="3D78D525" w14:textId="7EC8453F" w:rsidR="001D06E3" w:rsidRDefault="002A0B98" w:rsidP="001D06E3">
      <w:pPr>
        <w:pStyle w:val="ListParagraph"/>
        <w:numPr>
          <w:ilvl w:val="1"/>
          <w:numId w:val="10"/>
        </w:numPr>
        <w:spacing w:after="0"/>
      </w:pPr>
      <w:r>
        <w:t xml:space="preserve">I only have one job, and it is full-time. </w:t>
      </w:r>
    </w:p>
    <w:p w14:paraId="0FA54CAD" w14:textId="5535B8EE" w:rsidR="001D06E3" w:rsidDel="00F01E16" w:rsidRDefault="002A0B98" w:rsidP="001D06E3">
      <w:pPr>
        <w:pStyle w:val="ListParagraph"/>
        <w:numPr>
          <w:ilvl w:val="1"/>
          <w:numId w:val="10"/>
        </w:numPr>
        <w:spacing w:after="0"/>
        <w:rPr>
          <w:moveFrom w:id="173" w:author="Grace Baranowski" w:date="2016-12-12T16:43:00Z"/>
        </w:rPr>
      </w:pPr>
      <w:moveFromRangeStart w:id="174" w:author="Grace Baranowski" w:date="2016-12-12T16:43:00Z" w:name="move469324334"/>
      <w:moveFrom w:id="175" w:author="Grace Baranowski" w:date="2016-12-12T16:43:00Z">
        <w:r w:rsidDel="00F01E16">
          <w:t xml:space="preserve">I do not have a part-time or full-time job, but I do have seasonal or </w:t>
        </w:r>
        <w:r w:rsidR="001D06E3" w:rsidDel="00F01E16">
          <w:t xml:space="preserve">temporary </w:t>
        </w:r>
        <w:r w:rsidDel="00F01E16">
          <w:t xml:space="preserve">work. </w:t>
        </w:r>
      </w:moveFrom>
    </w:p>
    <w:moveFromRangeEnd w:id="174"/>
    <w:p w14:paraId="2CC7A5B8" w14:textId="4D461935" w:rsidR="001D06E3" w:rsidRDefault="002A0B98" w:rsidP="001D06E3">
      <w:pPr>
        <w:pStyle w:val="ListParagraph"/>
        <w:numPr>
          <w:ilvl w:val="1"/>
          <w:numId w:val="10"/>
        </w:numPr>
        <w:spacing w:after="0"/>
        <w:rPr>
          <w:ins w:id="176" w:author="Grace Baranowski" w:date="2016-12-12T16:43:00Z"/>
        </w:rPr>
      </w:pPr>
      <w:r>
        <w:t xml:space="preserve">I have two or more jobs. </w:t>
      </w:r>
    </w:p>
    <w:p w14:paraId="4A35A21C" w14:textId="6EEFC6B0" w:rsidR="00F01E16" w:rsidRDefault="00F01E16" w:rsidP="001D06E3">
      <w:pPr>
        <w:pStyle w:val="ListParagraph"/>
        <w:numPr>
          <w:ilvl w:val="1"/>
          <w:numId w:val="10"/>
        </w:numPr>
        <w:spacing w:after="0"/>
      </w:pPr>
      <w:ins w:id="177" w:author="Grace Baranowski" w:date="2016-12-12T16:43:00Z">
        <w:r>
          <w:t xml:space="preserve">I am retired. </w:t>
        </w:r>
      </w:ins>
    </w:p>
    <w:p w14:paraId="0E762035" w14:textId="492CA070" w:rsidR="00150CF6" w:rsidRPr="001D06E3" w:rsidRDefault="001D06E3" w:rsidP="001D06E3">
      <w:pPr>
        <w:pStyle w:val="ListParagraph"/>
        <w:numPr>
          <w:ilvl w:val="0"/>
          <w:numId w:val="10"/>
        </w:numPr>
        <w:spacing w:after="0"/>
      </w:pPr>
      <w:r w:rsidRPr="001D06E3">
        <w:t>Do you receive public assistance?</w:t>
      </w:r>
    </w:p>
    <w:p w14:paraId="7132E94A" w14:textId="3D0E199B" w:rsidR="001D06E3" w:rsidRPr="001D06E3" w:rsidRDefault="001D06E3" w:rsidP="001D06E3">
      <w:pPr>
        <w:pStyle w:val="ListParagraph"/>
        <w:numPr>
          <w:ilvl w:val="0"/>
          <w:numId w:val="10"/>
        </w:numPr>
        <w:spacing w:after="0"/>
      </w:pPr>
      <w:r w:rsidRPr="001D06E3">
        <w:t>If “Yes” was chosen on “Do you receive public assistance,” what type of public assistance do you receive?</w:t>
      </w:r>
    </w:p>
    <w:p w14:paraId="0840DAC1" w14:textId="2757CF70" w:rsidR="008829AB" w:rsidRPr="001D06E3" w:rsidRDefault="008829AB" w:rsidP="001D06E3">
      <w:pPr>
        <w:pStyle w:val="ListParagraph"/>
        <w:numPr>
          <w:ilvl w:val="1"/>
          <w:numId w:val="1"/>
        </w:numPr>
        <w:spacing w:after="0"/>
      </w:pPr>
      <w:r w:rsidRPr="001D06E3">
        <w:t>Temporary Assistance for Needy Families (TANF)</w:t>
      </w:r>
    </w:p>
    <w:p w14:paraId="3B14C860" w14:textId="4E7EED13" w:rsidR="008829AB" w:rsidRPr="001D06E3" w:rsidRDefault="001D06E3" w:rsidP="001D06E3">
      <w:pPr>
        <w:pStyle w:val="ListParagraph"/>
        <w:numPr>
          <w:ilvl w:val="1"/>
          <w:numId w:val="1"/>
        </w:numPr>
        <w:spacing w:after="0"/>
      </w:pPr>
      <w:r w:rsidRPr="001D06E3">
        <w:t>SNAP</w:t>
      </w:r>
    </w:p>
    <w:p w14:paraId="6EBDB6E1" w14:textId="33BFB1AA" w:rsidR="008829AB" w:rsidRPr="001D06E3" w:rsidRDefault="008829AB" w:rsidP="001D06E3">
      <w:pPr>
        <w:pStyle w:val="ListParagraph"/>
        <w:numPr>
          <w:ilvl w:val="1"/>
          <w:numId w:val="1"/>
        </w:numPr>
        <w:spacing w:after="0"/>
      </w:pPr>
      <w:r w:rsidRPr="001D06E3">
        <w:t>Medicaid</w:t>
      </w:r>
    </w:p>
    <w:p w14:paraId="6A37F55F" w14:textId="7FCD3D43" w:rsidR="008829AB" w:rsidRPr="001D06E3" w:rsidRDefault="008829AB" w:rsidP="001D06E3">
      <w:pPr>
        <w:pStyle w:val="ListParagraph"/>
        <w:numPr>
          <w:ilvl w:val="1"/>
          <w:numId w:val="1"/>
        </w:numPr>
        <w:spacing w:after="0"/>
      </w:pPr>
      <w:r w:rsidRPr="001D06E3">
        <w:t>Low-income home energy assistance</w:t>
      </w:r>
    </w:p>
    <w:p w14:paraId="7659DAA6" w14:textId="70260FF5" w:rsidR="001D06E3" w:rsidRDefault="001D06E3" w:rsidP="001D06E3">
      <w:pPr>
        <w:pStyle w:val="ListParagraph"/>
        <w:numPr>
          <w:ilvl w:val="1"/>
          <w:numId w:val="1"/>
        </w:numPr>
        <w:spacing w:after="0"/>
      </w:pPr>
      <w:r w:rsidRPr="001D06E3">
        <w:t>Other</w:t>
      </w:r>
    </w:p>
    <w:p w14:paraId="1CADCB15" w14:textId="331496F6" w:rsidR="001D06E3" w:rsidRPr="001D06E3" w:rsidRDefault="001D06E3" w:rsidP="001D06E3">
      <w:pPr>
        <w:pStyle w:val="ListParagraph"/>
        <w:numPr>
          <w:ilvl w:val="0"/>
          <w:numId w:val="10"/>
        </w:numPr>
        <w:spacing w:after="0"/>
      </w:pPr>
      <w:r>
        <w:t>What federal/state/local programs do you benefit from?</w:t>
      </w:r>
    </w:p>
    <w:p w14:paraId="7A39CB93" w14:textId="3F4F8F44" w:rsidR="008829AB" w:rsidRPr="001D06E3" w:rsidRDefault="008829AB" w:rsidP="001D06E3">
      <w:pPr>
        <w:pStyle w:val="ListParagraph"/>
        <w:numPr>
          <w:ilvl w:val="1"/>
          <w:numId w:val="1"/>
        </w:numPr>
        <w:spacing w:after="0"/>
      </w:pPr>
      <w:r w:rsidRPr="001D06E3">
        <w:t>Shelter Plus Care</w:t>
      </w:r>
    </w:p>
    <w:p w14:paraId="057AFCFC" w14:textId="5B2914B1" w:rsidR="00E56AB3" w:rsidRDefault="008829AB" w:rsidP="00150CF6">
      <w:pPr>
        <w:pStyle w:val="ListParagraph"/>
        <w:numPr>
          <w:ilvl w:val="1"/>
          <w:numId w:val="1"/>
        </w:numPr>
        <w:spacing w:after="0"/>
      </w:pPr>
      <w:r w:rsidRPr="001D06E3">
        <w:t>Money Follows the Person</w:t>
      </w:r>
    </w:p>
    <w:p w14:paraId="33BA9B48" w14:textId="53CF29EA" w:rsidR="00D84119" w:rsidRDefault="00D84119" w:rsidP="00D84119">
      <w:pPr>
        <w:pStyle w:val="ListParagraph"/>
        <w:numPr>
          <w:ilvl w:val="0"/>
          <w:numId w:val="10"/>
        </w:numPr>
        <w:spacing w:after="0"/>
      </w:pPr>
      <w:r>
        <w:t>Please indicate any programs you are interested in or would like to come to your community</w:t>
      </w:r>
    </w:p>
    <w:p w14:paraId="5303CCA8" w14:textId="6D7172AF" w:rsidR="00D84119" w:rsidRDefault="00D84119" w:rsidP="00D84119">
      <w:pPr>
        <w:pStyle w:val="ListParagraph"/>
        <w:numPr>
          <w:ilvl w:val="1"/>
          <w:numId w:val="10"/>
        </w:numPr>
        <w:spacing w:after="0"/>
      </w:pPr>
      <w:r>
        <w:t>Education programs (ESL-GED-Other)</w:t>
      </w:r>
    </w:p>
    <w:p w14:paraId="4D87CA87" w14:textId="05E69499" w:rsidR="00D84119" w:rsidRDefault="00D84119" w:rsidP="00D84119">
      <w:pPr>
        <w:pStyle w:val="ListParagraph"/>
        <w:numPr>
          <w:ilvl w:val="1"/>
          <w:numId w:val="10"/>
        </w:numPr>
        <w:spacing w:after="0"/>
      </w:pPr>
      <w:r>
        <w:lastRenderedPageBreak/>
        <w:t>Budgeting and Recovering Credit</w:t>
      </w:r>
    </w:p>
    <w:p w14:paraId="34499504" w14:textId="07690254" w:rsidR="00D84119" w:rsidRDefault="00D84119" w:rsidP="00D84119">
      <w:pPr>
        <w:pStyle w:val="ListParagraph"/>
        <w:numPr>
          <w:ilvl w:val="1"/>
          <w:numId w:val="10"/>
        </w:numPr>
        <w:spacing w:after="0"/>
      </w:pPr>
      <w:r>
        <w:t>Homeowner Education Programs</w:t>
      </w:r>
    </w:p>
    <w:p w14:paraId="79DF5266" w14:textId="08A3CA47" w:rsidR="00D84119" w:rsidRDefault="00D84119" w:rsidP="00D84119">
      <w:pPr>
        <w:pStyle w:val="ListParagraph"/>
        <w:numPr>
          <w:ilvl w:val="1"/>
          <w:numId w:val="10"/>
        </w:numPr>
        <w:spacing w:after="0"/>
      </w:pPr>
      <w:r>
        <w:t>Home Improvement</w:t>
      </w:r>
    </w:p>
    <w:p w14:paraId="628AF9F3" w14:textId="4CBE375A" w:rsidR="00D84119" w:rsidRDefault="00D84119" w:rsidP="00D84119">
      <w:pPr>
        <w:pStyle w:val="ListParagraph"/>
        <w:numPr>
          <w:ilvl w:val="1"/>
          <w:numId w:val="10"/>
        </w:numPr>
        <w:spacing w:after="0"/>
      </w:pPr>
      <w:r>
        <w:t>Job training</w:t>
      </w:r>
    </w:p>
    <w:p w14:paraId="7E1A29B0" w14:textId="43E127EB" w:rsidR="00D84119" w:rsidRDefault="00D84119" w:rsidP="00D84119">
      <w:pPr>
        <w:pStyle w:val="ListParagraph"/>
        <w:numPr>
          <w:ilvl w:val="1"/>
          <w:numId w:val="10"/>
        </w:numPr>
        <w:spacing w:after="0"/>
      </w:pPr>
      <w:r>
        <w:t>Renter’s Right classes</w:t>
      </w:r>
    </w:p>
    <w:p w14:paraId="2BADC166" w14:textId="32A2A5F3" w:rsidR="00D84119" w:rsidRDefault="00D84119" w:rsidP="00D84119">
      <w:pPr>
        <w:pStyle w:val="ListParagraph"/>
        <w:numPr>
          <w:ilvl w:val="1"/>
          <w:numId w:val="10"/>
        </w:numPr>
        <w:spacing w:after="0"/>
      </w:pPr>
      <w:r>
        <w:t>Fair Housing Law</w:t>
      </w:r>
    </w:p>
    <w:p w14:paraId="4A016593" w14:textId="24C5242F" w:rsidR="00D84119" w:rsidRDefault="00D84119" w:rsidP="00D84119">
      <w:pPr>
        <w:pStyle w:val="ListParagraph"/>
        <w:numPr>
          <w:ilvl w:val="1"/>
          <w:numId w:val="10"/>
        </w:numPr>
        <w:spacing w:after="0"/>
      </w:pPr>
      <w:r>
        <w:t>Other</w:t>
      </w:r>
    </w:p>
    <w:p w14:paraId="3F6761E7" w14:textId="5EDE7511" w:rsidR="00B52A9B" w:rsidDel="009226D9" w:rsidRDefault="00B52A9B" w:rsidP="00150CF6">
      <w:pPr>
        <w:spacing w:after="0"/>
        <w:rPr>
          <w:del w:id="178" w:author="Grace Baranowski" w:date="2016-12-12T16:54:00Z"/>
        </w:rPr>
      </w:pPr>
    </w:p>
    <w:p w14:paraId="6FA2B8CC" w14:textId="173E092F" w:rsidR="00B228AE" w:rsidDel="009226D9" w:rsidRDefault="00B228AE" w:rsidP="00150CF6">
      <w:pPr>
        <w:spacing w:after="0"/>
        <w:rPr>
          <w:del w:id="179" w:author="Grace Baranowski" w:date="2016-12-12T16:54:00Z"/>
          <w:b/>
        </w:rPr>
      </w:pPr>
    </w:p>
    <w:p w14:paraId="50985029" w14:textId="41F31B27" w:rsidR="00B228AE" w:rsidDel="009226D9" w:rsidRDefault="00B228AE" w:rsidP="00150CF6">
      <w:pPr>
        <w:spacing w:after="0"/>
        <w:rPr>
          <w:del w:id="180" w:author="Grace Baranowski" w:date="2016-12-12T16:54:00Z"/>
          <w:b/>
        </w:rPr>
      </w:pPr>
    </w:p>
    <w:p w14:paraId="7E481E04" w14:textId="77777777" w:rsidR="00B228AE" w:rsidDel="00F01E16" w:rsidRDefault="00B228AE" w:rsidP="00150CF6">
      <w:pPr>
        <w:spacing w:after="0"/>
        <w:rPr>
          <w:del w:id="181" w:author="Grace Baranowski" w:date="2016-12-12T16:40:00Z"/>
          <w:b/>
        </w:rPr>
      </w:pPr>
    </w:p>
    <w:p w14:paraId="2FB47996" w14:textId="2057437D" w:rsidR="00B228AE" w:rsidDel="00F01E16" w:rsidRDefault="00B228AE" w:rsidP="00150CF6">
      <w:pPr>
        <w:spacing w:after="0"/>
        <w:rPr>
          <w:del w:id="182" w:author="Grace Baranowski" w:date="2016-12-12T16:40:00Z"/>
          <w:b/>
        </w:rPr>
      </w:pPr>
    </w:p>
    <w:p w14:paraId="39A94C54" w14:textId="4EC4E74E" w:rsidR="00B228AE" w:rsidDel="00F01E16" w:rsidRDefault="00B228AE" w:rsidP="00150CF6">
      <w:pPr>
        <w:spacing w:after="0"/>
        <w:rPr>
          <w:del w:id="183" w:author="Grace Baranowski" w:date="2016-12-12T16:40:00Z"/>
          <w:b/>
        </w:rPr>
      </w:pPr>
    </w:p>
    <w:p w14:paraId="2EE20E61" w14:textId="72EA6D74" w:rsidR="00B228AE" w:rsidDel="00F01E16" w:rsidRDefault="00B228AE" w:rsidP="00150CF6">
      <w:pPr>
        <w:spacing w:after="0"/>
        <w:rPr>
          <w:del w:id="184" w:author="Grace Baranowski" w:date="2016-12-12T16:40:00Z"/>
          <w:b/>
        </w:rPr>
      </w:pPr>
    </w:p>
    <w:p w14:paraId="314E6D3D" w14:textId="2675FE58" w:rsidR="00B228AE" w:rsidDel="00F01E16" w:rsidRDefault="00B228AE" w:rsidP="00150CF6">
      <w:pPr>
        <w:spacing w:after="0"/>
        <w:rPr>
          <w:del w:id="185" w:author="Grace Baranowski" w:date="2016-12-12T16:40:00Z"/>
          <w:b/>
        </w:rPr>
      </w:pPr>
    </w:p>
    <w:p w14:paraId="28C19A5F" w14:textId="17AB2B8C" w:rsidR="00B228AE" w:rsidDel="00F01E16" w:rsidRDefault="00B228AE" w:rsidP="00150CF6">
      <w:pPr>
        <w:spacing w:after="0"/>
        <w:rPr>
          <w:del w:id="186" w:author="Grace Baranowski" w:date="2016-12-12T16:40:00Z"/>
          <w:b/>
        </w:rPr>
      </w:pPr>
    </w:p>
    <w:p w14:paraId="264C06DB" w14:textId="1CB24878" w:rsidR="00B228AE" w:rsidDel="00F01E16" w:rsidRDefault="00B228AE" w:rsidP="00150CF6">
      <w:pPr>
        <w:spacing w:after="0"/>
        <w:rPr>
          <w:del w:id="187" w:author="Grace Baranowski" w:date="2016-12-12T16:40:00Z"/>
          <w:b/>
        </w:rPr>
      </w:pPr>
    </w:p>
    <w:p w14:paraId="4DAFB8F4" w14:textId="7E92D651" w:rsidR="00B228AE" w:rsidDel="00F01E16" w:rsidRDefault="00B228AE" w:rsidP="00150CF6">
      <w:pPr>
        <w:spacing w:after="0"/>
        <w:rPr>
          <w:del w:id="188" w:author="Grace Baranowski" w:date="2016-12-12T16:40:00Z"/>
          <w:b/>
        </w:rPr>
      </w:pPr>
    </w:p>
    <w:p w14:paraId="695747B9" w14:textId="6234E081" w:rsidR="00B228AE" w:rsidDel="00F01E16" w:rsidRDefault="00B228AE" w:rsidP="00150CF6">
      <w:pPr>
        <w:spacing w:after="0"/>
        <w:rPr>
          <w:del w:id="189" w:author="Grace Baranowski" w:date="2016-12-12T16:40:00Z"/>
          <w:b/>
        </w:rPr>
      </w:pPr>
    </w:p>
    <w:p w14:paraId="5467714D" w14:textId="2195911A" w:rsidR="00B228AE" w:rsidDel="00F01E16" w:rsidRDefault="00B228AE" w:rsidP="00150CF6">
      <w:pPr>
        <w:spacing w:after="0"/>
        <w:rPr>
          <w:del w:id="190" w:author="Grace Baranowski" w:date="2016-12-12T16:40:00Z"/>
          <w:b/>
        </w:rPr>
      </w:pPr>
    </w:p>
    <w:p w14:paraId="1F7282CC" w14:textId="26658129" w:rsidR="00B228AE" w:rsidDel="009226D9" w:rsidRDefault="00B228AE" w:rsidP="00150CF6">
      <w:pPr>
        <w:spacing w:after="0"/>
        <w:rPr>
          <w:del w:id="191" w:author="Grace Baranowski" w:date="2016-12-12T16:54:00Z"/>
          <w:b/>
        </w:rPr>
      </w:pPr>
    </w:p>
    <w:p w14:paraId="634F172E" w14:textId="2501BE5C" w:rsidR="001D06E3" w:rsidRPr="005B1DB9" w:rsidRDefault="001D06E3" w:rsidP="00150CF6">
      <w:pPr>
        <w:spacing w:after="0"/>
        <w:rPr>
          <w:b/>
        </w:rPr>
      </w:pPr>
      <w:r w:rsidRPr="005B1DB9">
        <w:rPr>
          <w:b/>
        </w:rPr>
        <w:t>Module 2: Segregation/Integration</w:t>
      </w:r>
      <w:r w:rsidR="00DE08A9" w:rsidRPr="005B1DB9">
        <w:rPr>
          <w:b/>
        </w:rPr>
        <w:t>, R/ECAPs</w:t>
      </w:r>
    </w:p>
    <w:p w14:paraId="71F9C63D" w14:textId="77777777" w:rsidR="001D06E3" w:rsidRDefault="001D06E3" w:rsidP="00150CF6">
      <w:pPr>
        <w:spacing w:after="0"/>
      </w:pPr>
    </w:p>
    <w:p w14:paraId="67BCB61F" w14:textId="1DED8526" w:rsidR="00FA7DFB" w:rsidRDefault="00FA7DFB" w:rsidP="00150CF6">
      <w:pPr>
        <w:spacing w:after="0"/>
      </w:pPr>
      <w:r>
        <w:t>Component 1: Tell us about your experience.</w:t>
      </w:r>
    </w:p>
    <w:p w14:paraId="4DA3BF44" w14:textId="77777777" w:rsidR="00FA7DFB" w:rsidRDefault="00FA7DFB" w:rsidP="00150CF6">
      <w:pPr>
        <w:spacing w:after="0"/>
        <w:rPr>
          <w:ins w:id="192" w:author="Grace Baranowski" w:date="2016-12-12T17:01:00Z"/>
        </w:rPr>
      </w:pPr>
    </w:p>
    <w:p w14:paraId="20DB5C44" w14:textId="29EB913B" w:rsidR="00342B3A" w:rsidRDefault="00342B3A" w:rsidP="00256BC7">
      <w:pPr>
        <w:spacing w:after="0"/>
        <w:ind w:left="360"/>
        <w:rPr>
          <w:ins w:id="193" w:author="Grace Baranowski" w:date="2016-12-12T17:01:00Z"/>
        </w:rPr>
        <w:pPrChange w:id="194" w:author="Grace Baranowski" w:date="2017-01-09T16:44:00Z">
          <w:pPr>
            <w:spacing w:after="0"/>
          </w:pPr>
        </w:pPrChange>
      </w:pPr>
      <w:ins w:id="195" w:author="Grace Baranowski" w:date="2016-12-12T17:03:00Z">
        <w:r>
          <w:t>In your neighborhood, h</w:t>
        </w:r>
      </w:ins>
      <w:ins w:id="196" w:author="Grace Baranowski" w:date="2016-12-12T17:01:00Z">
        <w:r>
          <w:t xml:space="preserve">ow much contact do you have with people who </w:t>
        </w:r>
        <w:proofErr w:type="gramStart"/>
        <w:r>
          <w:t>are:</w:t>
        </w:r>
        <w:proofErr w:type="gramEnd"/>
      </w:ins>
    </w:p>
    <w:p w14:paraId="4120FCA2" w14:textId="5710994B" w:rsidR="00342B3A" w:rsidRDefault="00342B3A" w:rsidP="00150CF6">
      <w:pPr>
        <w:spacing w:after="0"/>
        <w:rPr>
          <w:ins w:id="197" w:author="Grace Baranowski" w:date="2016-12-12T17:02:00Z"/>
        </w:rPr>
      </w:pPr>
      <w:ins w:id="198" w:author="Grace Baranowski" w:date="2016-12-12T17:02:00Z">
        <w:r>
          <w:tab/>
        </w:r>
        <w:r>
          <w:tab/>
          <w:t>Same race/different race</w:t>
        </w:r>
      </w:ins>
    </w:p>
    <w:p w14:paraId="2A05386D" w14:textId="1B5CDA54" w:rsidR="00342B3A" w:rsidRDefault="00342B3A" w:rsidP="00150CF6">
      <w:pPr>
        <w:spacing w:after="0"/>
        <w:rPr>
          <w:ins w:id="199" w:author="Grace Baranowski" w:date="2016-12-12T17:02:00Z"/>
        </w:rPr>
      </w:pPr>
      <w:ins w:id="200" w:author="Grace Baranowski" w:date="2016-12-12T17:02:00Z">
        <w:r>
          <w:tab/>
        </w:r>
        <w:r>
          <w:tab/>
          <w:t>Same/less/more income</w:t>
        </w:r>
      </w:ins>
    </w:p>
    <w:p w14:paraId="31DA362B" w14:textId="722BA04A" w:rsidR="00342B3A" w:rsidRDefault="00342B3A" w:rsidP="00150CF6">
      <w:pPr>
        <w:spacing w:after="0"/>
        <w:rPr>
          <w:ins w:id="201" w:author="Grace Baranowski" w:date="2016-12-12T17:02:00Z"/>
        </w:rPr>
      </w:pPr>
      <w:ins w:id="202" w:author="Grace Baranowski" w:date="2016-12-12T17:02:00Z">
        <w:r>
          <w:tab/>
        </w:r>
        <w:r>
          <w:tab/>
          <w:t>Disabled/not</w:t>
        </w:r>
      </w:ins>
    </w:p>
    <w:p w14:paraId="12DAE263" w14:textId="4956BC29" w:rsidR="00342B3A" w:rsidRDefault="00342B3A" w:rsidP="00150CF6">
      <w:pPr>
        <w:spacing w:after="0"/>
        <w:rPr>
          <w:ins w:id="203" w:author="Grace Baranowski" w:date="2016-12-12T17:02:00Z"/>
        </w:rPr>
      </w:pPr>
      <w:ins w:id="204" w:author="Grace Baranowski" w:date="2016-12-12T17:02:00Z">
        <w:r>
          <w:tab/>
        </w:r>
        <w:r>
          <w:tab/>
          <w:t>English-speaking/not</w:t>
        </w:r>
      </w:ins>
    </w:p>
    <w:p w14:paraId="1DA7CC56" w14:textId="77777777" w:rsidR="00342B3A" w:rsidRDefault="00342B3A" w:rsidP="00150CF6">
      <w:pPr>
        <w:spacing w:after="0"/>
      </w:pPr>
    </w:p>
    <w:p w14:paraId="18FF30B1" w14:textId="3981AB40" w:rsidR="00FA7DFB" w:rsidDel="00256BC7" w:rsidRDefault="00FA7DFB">
      <w:pPr>
        <w:spacing w:after="0"/>
        <w:ind w:left="1800"/>
        <w:rPr>
          <w:del w:id="205" w:author="Grace Baranowski" w:date="2017-01-09T16:44:00Z"/>
        </w:rPr>
        <w:pPrChange w:id="206" w:author="Grace Baranowski" w:date="2016-12-12T17:03:00Z">
          <w:pPr>
            <w:spacing w:after="0"/>
            <w:ind w:left="360"/>
          </w:pPr>
        </w:pPrChange>
      </w:pPr>
      <w:commentRangeStart w:id="207"/>
      <w:del w:id="208" w:author="Grace Baranowski" w:date="2017-01-09T16:44:00Z">
        <w:r w:rsidDel="00256BC7">
          <w:delText>Describe your next-door neighbor</w:delText>
        </w:r>
        <w:r w:rsidR="00DE08A9" w:rsidDel="00256BC7">
          <w:delText xml:space="preserve">. </w:delText>
        </w:r>
        <w:r w:rsidDel="00256BC7">
          <w:delText xml:space="preserve"> </w:delText>
        </w:r>
      </w:del>
    </w:p>
    <w:p w14:paraId="70EC10DB" w14:textId="3A7F3CE5" w:rsidR="00B52A9B" w:rsidRPr="00B52A9B" w:rsidDel="00256BC7" w:rsidRDefault="00B52A9B">
      <w:pPr>
        <w:pStyle w:val="ListParagraph"/>
        <w:numPr>
          <w:ilvl w:val="0"/>
          <w:numId w:val="1"/>
        </w:numPr>
        <w:spacing w:after="0"/>
        <w:ind w:left="2520"/>
        <w:rPr>
          <w:del w:id="209" w:author="Grace Baranowski" w:date="2017-01-09T16:44:00Z"/>
          <w:color w:val="000000" w:themeColor="text1"/>
        </w:rPr>
        <w:pPrChange w:id="210" w:author="Grace Baranowski" w:date="2016-12-12T17:03:00Z">
          <w:pPr>
            <w:pStyle w:val="ListParagraph"/>
            <w:numPr>
              <w:numId w:val="1"/>
            </w:numPr>
            <w:spacing w:after="0"/>
            <w:ind w:left="1080" w:hanging="360"/>
          </w:pPr>
        </w:pPrChange>
      </w:pPr>
      <w:del w:id="211" w:author="Grace Baranowski" w:date="2017-01-09T16:44:00Z">
        <w:r w:rsidRPr="00B52A9B" w:rsidDel="00256BC7">
          <w:rPr>
            <w:color w:val="000000" w:themeColor="text1"/>
          </w:rPr>
          <w:delText>Race/color</w:delText>
        </w:r>
      </w:del>
    </w:p>
    <w:p w14:paraId="2B4F9E51" w14:textId="1C6303FA" w:rsidR="00B52A9B" w:rsidRPr="00B52A9B" w:rsidDel="00256BC7" w:rsidRDefault="00B52A9B">
      <w:pPr>
        <w:pStyle w:val="ListParagraph"/>
        <w:numPr>
          <w:ilvl w:val="0"/>
          <w:numId w:val="1"/>
        </w:numPr>
        <w:spacing w:after="0"/>
        <w:ind w:left="2520"/>
        <w:rPr>
          <w:del w:id="212" w:author="Grace Baranowski" w:date="2017-01-09T16:44:00Z"/>
          <w:color w:val="000000" w:themeColor="text1"/>
        </w:rPr>
        <w:pPrChange w:id="213" w:author="Grace Baranowski" w:date="2016-12-12T17:03:00Z">
          <w:pPr>
            <w:pStyle w:val="ListParagraph"/>
            <w:numPr>
              <w:numId w:val="1"/>
            </w:numPr>
            <w:spacing w:after="0"/>
            <w:ind w:left="1080" w:hanging="360"/>
          </w:pPr>
        </w:pPrChange>
      </w:pPr>
      <w:del w:id="214" w:author="Grace Baranowski" w:date="2017-01-09T16:44:00Z">
        <w:r w:rsidRPr="00B52A9B" w:rsidDel="00256BC7">
          <w:rPr>
            <w:color w:val="000000" w:themeColor="text1"/>
          </w:rPr>
          <w:delText>National origin</w:delText>
        </w:r>
      </w:del>
    </w:p>
    <w:p w14:paraId="28796477" w14:textId="1230A7DE" w:rsidR="00B52A9B" w:rsidRPr="00B52A9B" w:rsidDel="00256BC7" w:rsidRDefault="00B52A9B">
      <w:pPr>
        <w:pStyle w:val="ListParagraph"/>
        <w:numPr>
          <w:ilvl w:val="0"/>
          <w:numId w:val="1"/>
        </w:numPr>
        <w:spacing w:after="0"/>
        <w:ind w:left="2520"/>
        <w:rPr>
          <w:del w:id="215" w:author="Grace Baranowski" w:date="2017-01-09T16:44:00Z"/>
          <w:color w:val="000000" w:themeColor="text1"/>
        </w:rPr>
        <w:pPrChange w:id="216" w:author="Grace Baranowski" w:date="2016-12-12T17:03:00Z">
          <w:pPr>
            <w:pStyle w:val="ListParagraph"/>
            <w:numPr>
              <w:numId w:val="1"/>
            </w:numPr>
            <w:spacing w:after="0"/>
            <w:ind w:left="1080" w:hanging="360"/>
          </w:pPr>
        </w:pPrChange>
      </w:pPr>
      <w:del w:id="217" w:author="Grace Baranowski" w:date="2017-01-09T16:44:00Z">
        <w:r w:rsidRPr="00B52A9B" w:rsidDel="00256BC7">
          <w:rPr>
            <w:color w:val="000000" w:themeColor="text1"/>
          </w:rPr>
          <w:delText>Family status</w:delText>
        </w:r>
      </w:del>
    </w:p>
    <w:p w14:paraId="540FF74E" w14:textId="18A8A498" w:rsidR="00B52A9B" w:rsidDel="00256BC7" w:rsidRDefault="00B52A9B">
      <w:pPr>
        <w:pStyle w:val="ListParagraph"/>
        <w:numPr>
          <w:ilvl w:val="0"/>
          <w:numId w:val="1"/>
        </w:numPr>
        <w:spacing w:after="0"/>
        <w:ind w:left="2520"/>
        <w:rPr>
          <w:del w:id="218" w:author="Grace Baranowski" w:date="2017-01-09T16:44:00Z"/>
          <w:color w:val="000000" w:themeColor="text1"/>
        </w:rPr>
        <w:pPrChange w:id="219" w:author="Grace Baranowski" w:date="2016-12-12T17:03:00Z">
          <w:pPr>
            <w:pStyle w:val="ListParagraph"/>
            <w:numPr>
              <w:numId w:val="1"/>
            </w:numPr>
            <w:spacing w:after="0"/>
            <w:ind w:left="1080" w:hanging="360"/>
          </w:pPr>
        </w:pPrChange>
      </w:pPr>
      <w:del w:id="220" w:author="Grace Baranowski" w:date="2017-01-09T16:44:00Z">
        <w:r w:rsidRPr="00B52A9B" w:rsidDel="00256BC7">
          <w:rPr>
            <w:color w:val="000000" w:themeColor="text1"/>
          </w:rPr>
          <w:delText>LEP</w:delText>
        </w:r>
      </w:del>
    </w:p>
    <w:p w14:paraId="7CDD3795" w14:textId="77A5F1AC" w:rsidR="00DE08A9" w:rsidRPr="00B52A9B" w:rsidDel="00256BC7" w:rsidRDefault="00DE08A9">
      <w:pPr>
        <w:pStyle w:val="ListParagraph"/>
        <w:numPr>
          <w:ilvl w:val="0"/>
          <w:numId w:val="1"/>
        </w:numPr>
        <w:spacing w:after="0"/>
        <w:ind w:left="2520"/>
        <w:rPr>
          <w:del w:id="221" w:author="Grace Baranowski" w:date="2017-01-09T16:44:00Z"/>
          <w:color w:val="000000" w:themeColor="text1"/>
        </w:rPr>
        <w:pPrChange w:id="222" w:author="Grace Baranowski" w:date="2016-12-12T17:03:00Z">
          <w:pPr>
            <w:pStyle w:val="ListParagraph"/>
            <w:numPr>
              <w:numId w:val="1"/>
            </w:numPr>
            <w:spacing w:after="0"/>
            <w:ind w:left="1080" w:hanging="360"/>
          </w:pPr>
        </w:pPrChange>
      </w:pPr>
      <w:del w:id="223" w:author="Grace Baranowski" w:date="2017-01-09T16:44:00Z">
        <w:r w:rsidDel="00256BC7">
          <w:rPr>
            <w:color w:val="000000" w:themeColor="text1"/>
          </w:rPr>
          <w:delText xml:space="preserve">Income (same, less, more) </w:delText>
        </w:r>
      </w:del>
    </w:p>
    <w:p w14:paraId="4F8E1331" w14:textId="02DD42C9" w:rsidR="00342B3A" w:rsidRPr="00342B3A" w:rsidDel="00256BC7" w:rsidRDefault="00B52A9B">
      <w:pPr>
        <w:pStyle w:val="ListParagraph"/>
        <w:numPr>
          <w:ilvl w:val="0"/>
          <w:numId w:val="1"/>
        </w:numPr>
        <w:spacing w:after="0"/>
        <w:ind w:left="2520"/>
        <w:rPr>
          <w:del w:id="224" w:author="Grace Baranowski" w:date="2017-01-09T16:44:00Z"/>
          <w:color w:val="000000" w:themeColor="text1"/>
          <w:rPrChange w:id="225" w:author="Grace Baranowski" w:date="2016-12-12T17:07:00Z">
            <w:rPr>
              <w:del w:id="226" w:author="Grace Baranowski" w:date="2017-01-09T16:44:00Z"/>
            </w:rPr>
          </w:rPrChange>
        </w:rPr>
        <w:pPrChange w:id="227" w:author="Grace Baranowski" w:date="2016-12-12T17:07:00Z">
          <w:pPr>
            <w:pStyle w:val="ListParagraph"/>
            <w:numPr>
              <w:numId w:val="1"/>
            </w:numPr>
            <w:spacing w:after="0"/>
            <w:ind w:left="1080" w:hanging="360"/>
          </w:pPr>
        </w:pPrChange>
      </w:pPr>
      <w:del w:id="228" w:author="Grace Baranowski" w:date="2017-01-09T16:44:00Z">
        <w:r w:rsidRPr="00B52A9B" w:rsidDel="00256BC7">
          <w:rPr>
            <w:color w:val="000000" w:themeColor="text1"/>
          </w:rPr>
          <w:delText xml:space="preserve">Disability status </w:delText>
        </w:r>
        <w:commentRangeEnd w:id="207"/>
        <w:r w:rsidDel="00256BC7">
          <w:rPr>
            <w:rStyle w:val="CommentReference"/>
          </w:rPr>
          <w:commentReference w:id="207"/>
        </w:r>
      </w:del>
    </w:p>
    <w:p w14:paraId="48EBCC08" w14:textId="7D57BC9B" w:rsidR="00FA7DFB" w:rsidDel="00256BC7" w:rsidRDefault="00FA7DFB" w:rsidP="00B52A9B">
      <w:pPr>
        <w:spacing w:after="0"/>
        <w:ind w:left="360"/>
        <w:rPr>
          <w:del w:id="229" w:author="Grace Baranowski" w:date="2017-01-09T16:44:00Z"/>
        </w:rPr>
      </w:pPr>
    </w:p>
    <w:p w14:paraId="5F2265E0" w14:textId="4674D031" w:rsidR="00B52A9B" w:rsidRDefault="00B52A9B" w:rsidP="00B52A9B">
      <w:pPr>
        <w:spacing w:after="0"/>
        <w:ind w:left="360"/>
        <w:rPr>
          <w:ins w:id="230" w:author="Grace Baranowski" w:date="2016-12-12T17:22:00Z"/>
        </w:rPr>
      </w:pPr>
      <w:del w:id="231" w:author="Grace Baranowski" w:date="2016-12-12T17:07:00Z">
        <w:r w:rsidDel="00342B3A">
          <w:delText>How often do you socialize with members of another race?</w:delText>
        </w:r>
      </w:del>
      <w:ins w:id="232" w:author="Grace Baranowski" w:date="2016-12-12T17:07:00Z">
        <w:r w:rsidR="00342B3A">
          <w:t xml:space="preserve">How many of your </w:t>
        </w:r>
      </w:ins>
      <w:ins w:id="233" w:author="Grace Baranowski" w:date="2016-12-12T17:22:00Z">
        <w:r w:rsidR="009332F3">
          <w:t>neighbors</w:t>
        </w:r>
      </w:ins>
      <w:ins w:id="234" w:author="Grace Baranowski" w:date="2016-12-12T17:07:00Z">
        <w:r w:rsidR="00342B3A">
          <w:t xml:space="preserve"> are </w:t>
        </w:r>
      </w:ins>
      <w:ins w:id="235" w:author="Grace Baranowski" w:date="2016-12-12T17:22:00Z">
        <w:r w:rsidR="009332F3">
          <w:t>RACE</w:t>
        </w:r>
      </w:ins>
    </w:p>
    <w:p w14:paraId="10B337EA" w14:textId="583E9FA4" w:rsidR="009332F3" w:rsidRDefault="009332F3" w:rsidP="00256BC7">
      <w:pPr>
        <w:pStyle w:val="ListParagraph"/>
        <w:numPr>
          <w:ilvl w:val="0"/>
          <w:numId w:val="16"/>
        </w:numPr>
        <w:spacing w:after="0"/>
        <w:rPr>
          <w:ins w:id="236" w:author="Grace Baranowski" w:date="2016-12-12T17:22:00Z"/>
        </w:rPr>
        <w:pPrChange w:id="237" w:author="Grace Baranowski" w:date="2017-01-09T16:43:00Z">
          <w:pPr>
            <w:spacing w:after="0"/>
            <w:ind w:left="360"/>
          </w:pPr>
        </w:pPrChange>
      </w:pPr>
      <w:ins w:id="238" w:author="Grace Baranowski" w:date="2016-12-12T17:22:00Z">
        <w:r>
          <w:t>All of them</w:t>
        </w:r>
      </w:ins>
    </w:p>
    <w:p w14:paraId="63C6AF44" w14:textId="34A2A01F" w:rsidR="009332F3" w:rsidRDefault="009332F3" w:rsidP="00256BC7">
      <w:pPr>
        <w:pStyle w:val="ListParagraph"/>
        <w:numPr>
          <w:ilvl w:val="0"/>
          <w:numId w:val="16"/>
        </w:numPr>
        <w:spacing w:after="0"/>
        <w:rPr>
          <w:ins w:id="239" w:author="Grace Baranowski" w:date="2016-12-12T17:22:00Z"/>
        </w:rPr>
        <w:pPrChange w:id="240" w:author="Grace Baranowski" w:date="2017-01-09T16:43:00Z">
          <w:pPr>
            <w:spacing w:after="0"/>
            <w:ind w:left="360"/>
          </w:pPr>
        </w:pPrChange>
      </w:pPr>
      <w:ins w:id="241" w:author="Grace Baranowski" w:date="2016-12-12T17:22:00Z">
        <w:r>
          <w:t>Most of them</w:t>
        </w:r>
      </w:ins>
    </w:p>
    <w:p w14:paraId="0A95EC9B" w14:textId="0ED68939" w:rsidR="009332F3" w:rsidRDefault="009332F3" w:rsidP="00256BC7">
      <w:pPr>
        <w:pStyle w:val="ListParagraph"/>
        <w:numPr>
          <w:ilvl w:val="0"/>
          <w:numId w:val="16"/>
        </w:numPr>
        <w:spacing w:after="0"/>
        <w:rPr>
          <w:ins w:id="242" w:author="Grace Baranowski" w:date="2016-12-12T17:22:00Z"/>
        </w:rPr>
        <w:pPrChange w:id="243" w:author="Grace Baranowski" w:date="2017-01-09T16:43:00Z">
          <w:pPr>
            <w:spacing w:after="0"/>
            <w:ind w:left="360"/>
          </w:pPr>
        </w:pPrChange>
      </w:pPr>
      <w:ins w:id="244" w:author="Grace Baranowski" w:date="2016-12-12T17:22:00Z">
        <w:r>
          <w:t xml:space="preserve">Some of them </w:t>
        </w:r>
      </w:ins>
    </w:p>
    <w:p w14:paraId="347BDCE8" w14:textId="7438C33B" w:rsidR="009332F3" w:rsidRDefault="009332F3" w:rsidP="00256BC7">
      <w:pPr>
        <w:pStyle w:val="ListParagraph"/>
        <w:numPr>
          <w:ilvl w:val="0"/>
          <w:numId w:val="16"/>
        </w:numPr>
        <w:spacing w:after="0"/>
        <w:rPr>
          <w:ins w:id="245" w:author="Grace Baranowski" w:date="2016-12-12T17:22:00Z"/>
        </w:rPr>
        <w:pPrChange w:id="246" w:author="Grace Baranowski" w:date="2017-01-09T16:43:00Z">
          <w:pPr>
            <w:spacing w:after="0"/>
            <w:ind w:left="360"/>
          </w:pPr>
        </w:pPrChange>
      </w:pPr>
      <w:ins w:id="247" w:author="Grace Baranowski" w:date="2016-12-12T17:22:00Z">
        <w:r>
          <w:t>None of them</w:t>
        </w:r>
      </w:ins>
    </w:p>
    <w:p w14:paraId="5CD8621C" w14:textId="2765D710" w:rsidR="009332F3" w:rsidRDefault="009332F3" w:rsidP="00256BC7">
      <w:pPr>
        <w:pStyle w:val="ListParagraph"/>
        <w:numPr>
          <w:ilvl w:val="0"/>
          <w:numId w:val="16"/>
        </w:numPr>
        <w:spacing w:after="0"/>
        <w:pPrChange w:id="248" w:author="Grace Baranowski" w:date="2017-01-09T16:43:00Z">
          <w:pPr>
            <w:spacing w:after="0"/>
            <w:ind w:left="360"/>
          </w:pPr>
        </w:pPrChange>
      </w:pPr>
      <w:ins w:id="249" w:author="Grace Baranowski" w:date="2016-12-12T17:23:00Z">
        <w:r>
          <w:t>Refused</w:t>
        </w:r>
      </w:ins>
    </w:p>
    <w:p w14:paraId="45AB1B9D" w14:textId="77777777" w:rsidR="00B52A9B" w:rsidDel="00256BC7" w:rsidRDefault="00B52A9B" w:rsidP="00B52A9B">
      <w:pPr>
        <w:spacing w:after="0"/>
        <w:ind w:left="360"/>
        <w:rPr>
          <w:del w:id="250" w:author="Grace Baranowski" w:date="2017-01-09T16:45:00Z"/>
        </w:rPr>
      </w:pPr>
    </w:p>
    <w:p w14:paraId="08CB05CF" w14:textId="44ED4841" w:rsidR="00342B3A" w:rsidRDefault="00B52A9B" w:rsidP="00256BC7">
      <w:pPr>
        <w:spacing w:after="0"/>
        <w:rPr>
          <w:ins w:id="251" w:author="Grace Baranowski" w:date="2016-12-12T16:58:00Z"/>
        </w:rPr>
        <w:pPrChange w:id="252" w:author="Grace Baranowski" w:date="2017-01-09T16:45:00Z">
          <w:pPr>
            <w:spacing w:after="0"/>
            <w:ind w:left="360"/>
          </w:pPr>
        </w:pPrChange>
      </w:pPr>
      <w:del w:id="253" w:author="Grace Baranowski" w:date="2017-01-09T16:45:00Z">
        <w:r w:rsidDel="00256BC7">
          <w:delText xml:space="preserve">How many members of another race live in your neighborhood? </w:delText>
        </w:r>
      </w:del>
    </w:p>
    <w:p w14:paraId="1898C1E1" w14:textId="27D6BC98" w:rsidR="00342B3A" w:rsidRDefault="00342B3A" w:rsidP="00B52A9B">
      <w:pPr>
        <w:spacing w:after="0"/>
        <w:ind w:left="360"/>
        <w:rPr>
          <w:ins w:id="254" w:author="Grace Baranowski" w:date="2016-12-12T16:59:00Z"/>
        </w:rPr>
      </w:pPr>
      <w:ins w:id="255" w:author="Grace Baranowski" w:date="2016-12-12T16:59:00Z">
        <w:r>
          <w:t>How would you describe your household’s financial situation?</w:t>
        </w:r>
      </w:ins>
    </w:p>
    <w:p w14:paraId="3793454F" w14:textId="22404563" w:rsidR="00342B3A" w:rsidRDefault="00342B3A" w:rsidP="00B52A9B">
      <w:pPr>
        <w:spacing w:after="0"/>
        <w:ind w:left="360"/>
        <w:rPr>
          <w:ins w:id="256" w:author="Grace Baranowski" w:date="2016-12-12T16:59:00Z"/>
        </w:rPr>
      </w:pPr>
      <w:ins w:id="257" w:author="Grace Baranowski" w:date="2016-12-12T16:59:00Z">
        <w:r>
          <w:tab/>
          <w:t>Live comfortably</w:t>
        </w:r>
      </w:ins>
    </w:p>
    <w:p w14:paraId="5F643489" w14:textId="0D4026A7" w:rsidR="00342B3A" w:rsidRDefault="00342B3A" w:rsidP="00B52A9B">
      <w:pPr>
        <w:spacing w:after="0"/>
        <w:ind w:left="360"/>
        <w:rPr>
          <w:ins w:id="258" w:author="Grace Baranowski" w:date="2016-12-12T16:59:00Z"/>
        </w:rPr>
      </w:pPr>
      <w:ins w:id="259" w:author="Grace Baranowski" w:date="2016-12-12T16:59:00Z">
        <w:r>
          <w:tab/>
          <w:t>Meet your basic expenses with a little left over</w:t>
        </w:r>
      </w:ins>
    </w:p>
    <w:p w14:paraId="03848071" w14:textId="376E1D99" w:rsidR="00342B3A" w:rsidRDefault="00342B3A">
      <w:pPr>
        <w:spacing w:after="0"/>
        <w:ind w:left="720"/>
        <w:rPr>
          <w:ins w:id="260" w:author="Grace Baranowski" w:date="2016-12-12T16:59:00Z"/>
        </w:rPr>
        <w:pPrChange w:id="261" w:author="Grace Baranowski" w:date="2016-12-12T16:59:00Z">
          <w:pPr>
            <w:spacing w:after="0"/>
            <w:ind w:left="360"/>
          </w:pPr>
        </w:pPrChange>
      </w:pPr>
      <w:ins w:id="262" w:author="Grace Baranowski" w:date="2016-12-12T16:59:00Z">
        <w:r>
          <w:t>Just meet your basic expenses</w:t>
        </w:r>
      </w:ins>
    </w:p>
    <w:p w14:paraId="0D094378" w14:textId="40E0A4A4" w:rsidR="00342B3A" w:rsidRDefault="00342B3A">
      <w:pPr>
        <w:spacing w:after="0"/>
        <w:ind w:left="720"/>
        <w:rPr>
          <w:ins w:id="263" w:author="Grace Baranowski" w:date="2016-12-12T16:59:00Z"/>
        </w:rPr>
        <w:pPrChange w:id="264" w:author="Grace Baranowski" w:date="2016-12-12T16:59:00Z">
          <w:pPr>
            <w:spacing w:after="0"/>
            <w:ind w:left="360"/>
          </w:pPr>
        </w:pPrChange>
      </w:pPr>
      <w:ins w:id="265" w:author="Grace Baranowski" w:date="2016-12-12T16:59:00Z">
        <w:r>
          <w:t>Don’t even have enough to meet basic expenses</w:t>
        </w:r>
      </w:ins>
    </w:p>
    <w:p w14:paraId="4BB02DFA" w14:textId="2CFFE61D" w:rsidR="00342B3A" w:rsidRDefault="00342B3A">
      <w:pPr>
        <w:spacing w:after="0"/>
        <w:ind w:left="720"/>
        <w:pPrChange w:id="266" w:author="Grace Baranowski" w:date="2016-12-12T16:59:00Z">
          <w:pPr>
            <w:spacing w:after="0"/>
            <w:ind w:left="360"/>
          </w:pPr>
        </w:pPrChange>
      </w:pPr>
      <w:ins w:id="267" w:author="Grace Baranowski" w:date="2016-12-12T16:59:00Z">
        <w:r>
          <w:t>Refused</w:t>
        </w:r>
      </w:ins>
    </w:p>
    <w:p w14:paraId="66AD60AB" w14:textId="77777777" w:rsidR="00B52A9B" w:rsidRDefault="00B52A9B" w:rsidP="00150CF6">
      <w:pPr>
        <w:spacing w:after="0"/>
      </w:pPr>
    </w:p>
    <w:p w14:paraId="3C19B66E" w14:textId="33C4F374" w:rsidR="00FA7DFB" w:rsidRDefault="00FA7DFB" w:rsidP="00150CF6">
      <w:pPr>
        <w:spacing w:after="0"/>
      </w:pPr>
      <w:r>
        <w:t>Component 2: Here’s what the data says.</w:t>
      </w:r>
    </w:p>
    <w:p w14:paraId="17140AD9" w14:textId="77777777" w:rsidR="00434FAE" w:rsidRDefault="00434FAE" w:rsidP="00150CF6">
      <w:pPr>
        <w:spacing w:after="0"/>
      </w:pPr>
    </w:p>
    <w:p w14:paraId="65CE44CA" w14:textId="43991AC8" w:rsidR="008C0113" w:rsidRDefault="008C0113" w:rsidP="00DE08A9">
      <w:pPr>
        <w:spacing w:after="0"/>
        <w:ind w:left="720"/>
      </w:pPr>
      <w:r>
        <w:t xml:space="preserve">Segregation/Integration: </w:t>
      </w:r>
    </w:p>
    <w:p w14:paraId="34E7A3A5" w14:textId="77777777" w:rsidR="008C0113" w:rsidRDefault="00434FAE" w:rsidP="008C0113">
      <w:pPr>
        <w:pStyle w:val="ListParagraph"/>
        <w:numPr>
          <w:ilvl w:val="0"/>
          <w:numId w:val="13"/>
        </w:numPr>
        <w:spacing w:after="0"/>
      </w:pPr>
      <w:r>
        <w:t xml:space="preserve">Table 3: Dissimilarity Index, 1990, 2000, 2010 (non-white/white, black/white, Hispanic/white, Asian or Pacific Islander/White); if numbers are too confusing, could code it to show up as “low,” “medium”, “high” </w:t>
      </w:r>
    </w:p>
    <w:p w14:paraId="57F5DAD8" w14:textId="77777777" w:rsidR="008C0113" w:rsidRDefault="00434FAE" w:rsidP="008C0113">
      <w:pPr>
        <w:pStyle w:val="ListParagraph"/>
        <w:numPr>
          <w:ilvl w:val="1"/>
          <w:numId w:val="13"/>
        </w:numPr>
        <w:spacing w:after="0"/>
      </w:pPr>
      <w:r>
        <w:t>AFFH_JURIS, Indices 518-533</w:t>
      </w:r>
      <w:r w:rsidR="008C0113">
        <w:t xml:space="preserve"> (Race/Race dissimilarity index in 2010/2000/1990)</w:t>
      </w:r>
    </w:p>
    <w:p w14:paraId="2AD8EFD5" w14:textId="0DD9648B" w:rsidR="00434FAE" w:rsidRDefault="00434FAE" w:rsidP="008C0113">
      <w:pPr>
        <w:pStyle w:val="ListParagraph"/>
        <w:numPr>
          <w:ilvl w:val="1"/>
          <w:numId w:val="13"/>
        </w:numPr>
        <w:spacing w:after="0"/>
      </w:pPr>
      <w:r>
        <w:t>AFFH_CBSA, Indices 290-305</w:t>
      </w:r>
      <w:r w:rsidR="008C0113">
        <w:t xml:space="preserve"> (Race/Race dissimilarity index in 2010/2000/1990) </w:t>
      </w:r>
    </w:p>
    <w:p w14:paraId="6642ECCB" w14:textId="77777777" w:rsidR="00434FAE" w:rsidRDefault="00434FAE" w:rsidP="008C0113">
      <w:pPr>
        <w:spacing w:after="0"/>
      </w:pPr>
    </w:p>
    <w:p w14:paraId="563BCE11" w14:textId="77777777" w:rsidR="008C0113" w:rsidRDefault="008C0113" w:rsidP="00DE08A9">
      <w:pPr>
        <w:spacing w:after="0"/>
        <w:ind w:left="720"/>
      </w:pPr>
      <w:r>
        <w:t>R/CAPs:</w:t>
      </w:r>
    </w:p>
    <w:p w14:paraId="5CE4E0CB" w14:textId="47FF29AD" w:rsidR="00FA7DFB" w:rsidRDefault="00B52A9B" w:rsidP="00DE08A9">
      <w:pPr>
        <w:spacing w:after="0"/>
        <w:ind w:left="720"/>
        <w:rPr>
          <w:color w:val="000000" w:themeColor="text1"/>
        </w:rPr>
      </w:pPr>
      <w:r w:rsidRPr="00DE08A9">
        <w:rPr>
          <w:color w:val="000000" w:themeColor="text1"/>
        </w:rPr>
        <w:t>Maps</w:t>
      </w:r>
      <w:r w:rsidR="00DE08A9" w:rsidRPr="00DE08A9">
        <w:rPr>
          <w:color w:val="000000" w:themeColor="text1"/>
        </w:rPr>
        <w:t xml:space="preserve"> 1, 3, 4</w:t>
      </w:r>
      <w:r w:rsidRPr="00DE08A9">
        <w:rPr>
          <w:color w:val="000000" w:themeColor="text1"/>
        </w:rPr>
        <w:t xml:space="preserve">: </w:t>
      </w:r>
      <w:r w:rsidR="00DE08A9">
        <w:rPr>
          <w:color w:val="000000" w:themeColor="text1"/>
        </w:rPr>
        <w:t>A</w:t>
      </w:r>
      <w:r w:rsidR="00FA7DFB" w:rsidRPr="00DE08A9">
        <w:rPr>
          <w:color w:val="000000" w:themeColor="text1"/>
        </w:rPr>
        <w:t xml:space="preserve">reas of segregation/integration by race/ethnicity (Map 1), national origin (Map 3), </w:t>
      </w:r>
      <w:r w:rsidR="00DE08A9">
        <w:rPr>
          <w:color w:val="000000" w:themeColor="text1"/>
        </w:rPr>
        <w:t>or</w:t>
      </w:r>
      <w:r w:rsidR="00FA7DFB" w:rsidRPr="00DE08A9">
        <w:rPr>
          <w:color w:val="000000" w:themeColor="text1"/>
        </w:rPr>
        <w:t xml:space="preserve"> LEP groups (Map 4)</w:t>
      </w:r>
      <w:r w:rsidR="00DE08A9">
        <w:rPr>
          <w:color w:val="000000" w:themeColor="text1"/>
        </w:rPr>
        <w:t xml:space="preserve">; these contain R/ECAP boundaries; can we code it so that the map zooms in to (what degree? Zip code? Tract ID?) </w:t>
      </w:r>
      <w:proofErr w:type="gramStart"/>
      <w:r w:rsidR="00DE08A9">
        <w:rPr>
          <w:color w:val="000000" w:themeColor="text1"/>
        </w:rPr>
        <w:t>their</w:t>
      </w:r>
      <w:proofErr w:type="gramEnd"/>
      <w:r w:rsidR="00DE08A9">
        <w:rPr>
          <w:color w:val="000000" w:themeColor="text1"/>
        </w:rPr>
        <w:t xml:space="preserve"> location?</w:t>
      </w:r>
    </w:p>
    <w:p w14:paraId="4E13BC4F" w14:textId="662C126A" w:rsidR="00B16A11" w:rsidRDefault="00B16A11" w:rsidP="00B16A11">
      <w:pPr>
        <w:pStyle w:val="ListParagraph"/>
        <w:numPr>
          <w:ilvl w:val="1"/>
          <w:numId w:val="12"/>
        </w:numPr>
        <w:spacing w:after="0"/>
        <w:rPr>
          <w:color w:val="000000" w:themeColor="text1"/>
        </w:rPr>
      </w:pPr>
      <w:proofErr w:type="spellStart"/>
      <w:r>
        <w:rPr>
          <w:color w:val="000000" w:themeColor="text1"/>
        </w:rPr>
        <w:lastRenderedPageBreak/>
        <w:t>AFFH_Tract</w:t>
      </w:r>
      <w:proofErr w:type="spellEnd"/>
      <w:r>
        <w:rPr>
          <w:color w:val="000000" w:themeColor="text1"/>
        </w:rPr>
        <w:t xml:space="preserve"> data: </w:t>
      </w:r>
    </w:p>
    <w:p w14:paraId="43CB660B" w14:textId="131E7582" w:rsidR="00B16A11" w:rsidRDefault="00B16A11" w:rsidP="00B16A11">
      <w:pPr>
        <w:pStyle w:val="ListParagraph"/>
        <w:numPr>
          <w:ilvl w:val="2"/>
          <w:numId w:val="12"/>
        </w:numPr>
        <w:spacing w:after="0"/>
        <w:rPr>
          <w:color w:val="000000" w:themeColor="text1"/>
        </w:rPr>
      </w:pPr>
      <w:r>
        <w:rPr>
          <w:color w:val="000000" w:themeColor="text1"/>
        </w:rPr>
        <w:t xml:space="preserve">Index 171: </w:t>
      </w:r>
      <w:proofErr w:type="spellStart"/>
      <w:r>
        <w:rPr>
          <w:color w:val="000000" w:themeColor="text1"/>
        </w:rPr>
        <w:t>pct_poor_ns</w:t>
      </w:r>
      <w:proofErr w:type="spellEnd"/>
      <w:r>
        <w:rPr>
          <w:color w:val="000000" w:themeColor="text1"/>
        </w:rPr>
        <w:t>: Poverty Rate (no-college students)</w:t>
      </w:r>
    </w:p>
    <w:p w14:paraId="6D167F4C" w14:textId="128EA91D" w:rsidR="00B16A11" w:rsidRDefault="00B16A11" w:rsidP="00B16A11">
      <w:pPr>
        <w:pStyle w:val="ListParagraph"/>
        <w:numPr>
          <w:ilvl w:val="2"/>
          <w:numId w:val="12"/>
        </w:numPr>
        <w:spacing w:after="0"/>
        <w:rPr>
          <w:color w:val="000000" w:themeColor="text1"/>
        </w:rPr>
      </w:pPr>
      <w:r>
        <w:rPr>
          <w:color w:val="000000" w:themeColor="text1"/>
        </w:rPr>
        <w:t xml:space="preserve">Index 174: </w:t>
      </w:r>
      <w:proofErr w:type="spellStart"/>
      <w:r>
        <w:rPr>
          <w:color w:val="000000" w:themeColor="text1"/>
        </w:rPr>
        <w:t>pct_welfare</w:t>
      </w:r>
      <w:proofErr w:type="spellEnd"/>
      <w:r>
        <w:rPr>
          <w:color w:val="000000" w:themeColor="text1"/>
        </w:rPr>
        <w:t>: Percentage of households with Public Assistance income</w:t>
      </w:r>
    </w:p>
    <w:p w14:paraId="62601B88" w14:textId="4DFC5A61" w:rsidR="005C72DA" w:rsidRDefault="00F047B1" w:rsidP="00B16A11">
      <w:pPr>
        <w:pStyle w:val="ListParagraph"/>
        <w:numPr>
          <w:ilvl w:val="2"/>
          <w:numId w:val="12"/>
        </w:numPr>
        <w:spacing w:after="0"/>
        <w:rPr>
          <w:color w:val="000000" w:themeColor="text1"/>
        </w:rPr>
      </w:pPr>
      <w:r>
        <w:rPr>
          <w:color w:val="000000" w:themeColor="text1"/>
        </w:rPr>
        <w:t>Index 175: Low poverty index</w:t>
      </w:r>
    </w:p>
    <w:p w14:paraId="56C78217" w14:textId="13F75FF0" w:rsidR="00B16A11" w:rsidRDefault="00B16A11" w:rsidP="00B16A11">
      <w:pPr>
        <w:pStyle w:val="ListParagraph"/>
        <w:numPr>
          <w:ilvl w:val="2"/>
          <w:numId w:val="12"/>
        </w:numPr>
        <w:spacing w:after="0"/>
        <w:rPr>
          <w:color w:val="000000" w:themeColor="text1"/>
        </w:rPr>
      </w:pPr>
      <w:r>
        <w:rPr>
          <w:color w:val="000000" w:themeColor="text1"/>
        </w:rPr>
        <w:t xml:space="preserve">Was this Census Tract in a R/ECAP in: </w:t>
      </w:r>
    </w:p>
    <w:p w14:paraId="1A61B001" w14:textId="6397EDFF" w:rsidR="00B16A11" w:rsidRDefault="00B16A11" w:rsidP="00B16A11">
      <w:pPr>
        <w:pStyle w:val="ListParagraph"/>
        <w:numPr>
          <w:ilvl w:val="3"/>
          <w:numId w:val="12"/>
        </w:numPr>
        <w:spacing w:after="0"/>
        <w:rPr>
          <w:color w:val="000000" w:themeColor="text1"/>
        </w:rPr>
      </w:pPr>
      <w:r>
        <w:rPr>
          <w:color w:val="000000" w:themeColor="text1"/>
        </w:rPr>
        <w:t>Index 316: RCAP_10 (2010 R/ECAP flag)</w:t>
      </w:r>
    </w:p>
    <w:p w14:paraId="1428281F" w14:textId="45B1C0EA" w:rsidR="00B16A11" w:rsidRDefault="00B16A11" w:rsidP="00B16A11">
      <w:pPr>
        <w:pStyle w:val="ListParagraph"/>
        <w:numPr>
          <w:ilvl w:val="3"/>
          <w:numId w:val="12"/>
        </w:numPr>
        <w:spacing w:after="0"/>
        <w:rPr>
          <w:color w:val="000000" w:themeColor="text1"/>
        </w:rPr>
      </w:pPr>
      <w:r>
        <w:rPr>
          <w:color w:val="000000" w:themeColor="text1"/>
        </w:rPr>
        <w:t>Index 317: RCAP_00 (2000 R/ECAP flag)</w:t>
      </w:r>
    </w:p>
    <w:p w14:paraId="56924D71" w14:textId="4F42BB2E" w:rsidR="00B16A11" w:rsidRDefault="00B16A11" w:rsidP="00B16A11">
      <w:pPr>
        <w:pStyle w:val="ListParagraph"/>
        <w:numPr>
          <w:ilvl w:val="3"/>
          <w:numId w:val="12"/>
        </w:numPr>
        <w:spacing w:after="0"/>
        <w:rPr>
          <w:color w:val="000000" w:themeColor="text1"/>
        </w:rPr>
      </w:pPr>
      <w:r>
        <w:rPr>
          <w:color w:val="000000" w:themeColor="text1"/>
        </w:rPr>
        <w:t xml:space="preserve">Index 317: RCAP_90 (1990 R/ECAP flag) </w:t>
      </w:r>
    </w:p>
    <w:p w14:paraId="05FA6972" w14:textId="4B5BB846" w:rsidR="00B16A11" w:rsidRDefault="00B16A11" w:rsidP="00B16A11">
      <w:pPr>
        <w:pStyle w:val="ListParagraph"/>
        <w:numPr>
          <w:ilvl w:val="1"/>
          <w:numId w:val="12"/>
        </w:numPr>
        <w:spacing w:after="0"/>
        <w:rPr>
          <w:color w:val="000000" w:themeColor="text1"/>
        </w:rPr>
      </w:pPr>
      <w:proofErr w:type="spellStart"/>
      <w:r>
        <w:rPr>
          <w:color w:val="000000" w:themeColor="text1"/>
        </w:rPr>
        <w:t>AFFH_BlockGroup</w:t>
      </w:r>
      <w:proofErr w:type="spellEnd"/>
    </w:p>
    <w:p w14:paraId="72ABFED2" w14:textId="11ADCEE2" w:rsidR="00B16A11" w:rsidRDefault="00B16A11" w:rsidP="00B16A11">
      <w:pPr>
        <w:pStyle w:val="ListParagraph"/>
        <w:numPr>
          <w:ilvl w:val="2"/>
          <w:numId w:val="12"/>
        </w:numPr>
        <w:spacing w:after="0"/>
        <w:rPr>
          <w:color w:val="000000" w:themeColor="text1"/>
        </w:rPr>
      </w:pPr>
      <w:r>
        <w:rPr>
          <w:color w:val="000000" w:themeColor="text1"/>
        </w:rPr>
        <w:t xml:space="preserve">Was this Block Group in a R/ECAP in: </w:t>
      </w:r>
    </w:p>
    <w:p w14:paraId="18B9242F" w14:textId="4879B1F0" w:rsidR="00B16A11" w:rsidRDefault="00B16A11" w:rsidP="00B16A11">
      <w:pPr>
        <w:pStyle w:val="ListParagraph"/>
        <w:numPr>
          <w:ilvl w:val="3"/>
          <w:numId w:val="12"/>
        </w:numPr>
        <w:spacing w:after="0"/>
        <w:rPr>
          <w:color w:val="000000" w:themeColor="text1"/>
        </w:rPr>
      </w:pPr>
      <w:r>
        <w:rPr>
          <w:color w:val="000000" w:themeColor="text1"/>
        </w:rPr>
        <w:t>Index 39: RCAP_10 (2010 R/ECAP flag)</w:t>
      </w:r>
    </w:p>
    <w:p w14:paraId="53E6633B" w14:textId="0A4AB5BC" w:rsidR="00B16A11" w:rsidRDefault="00B16A11" w:rsidP="00B16A11">
      <w:pPr>
        <w:pStyle w:val="ListParagraph"/>
        <w:numPr>
          <w:ilvl w:val="3"/>
          <w:numId w:val="12"/>
        </w:numPr>
        <w:spacing w:after="0"/>
        <w:rPr>
          <w:color w:val="000000" w:themeColor="text1"/>
        </w:rPr>
      </w:pPr>
      <w:r>
        <w:rPr>
          <w:color w:val="000000" w:themeColor="text1"/>
        </w:rPr>
        <w:t>Index 40: RCAP_00 (2000 R/ECAP flag)</w:t>
      </w:r>
    </w:p>
    <w:p w14:paraId="7FAC266A" w14:textId="6F2A9F46" w:rsidR="00B16A11" w:rsidRDefault="00B16A11" w:rsidP="00B16A11">
      <w:pPr>
        <w:pStyle w:val="ListParagraph"/>
        <w:numPr>
          <w:ilvl w:val="3"/>
          <w:numId w:val="12"/>
        </w:numPr>
        <w:spacing w:after="0"/>
        <w:rPr>
          <w:color w:val="000000" w:themeColor="text1"/>
        </w:rPr>
      </w:pPr>
      <w:r>
        <w:rPr>
          <w:color w:val="000000" w:themeColor="text1"/>
        </w:rPr>
        <w:t xml:space="preserve">Index 41: RCAP_90 (1990 R/ECAP flag) </w:t>
      </w:r>
    </w:p>
    <w:p w14:paraId="5A265FDB" w14:textId="4A1D9D40" w:rsidR="00DE08A9" w:rsidRDefault="00DE08A9" w:rsidP="00B16A11">
      <w:pPr>
        <w:pStyle w:val="ListParagraph"/>
        <w:numPr>
          <w:ilvl w:val="1"/>
          <w:numId w:val="12"/>
        </w:numPr>
        <w:spacing w:after="0"/>
        <w:rPr>
          <w:color w:val="000000" w:themeColor="text1"/>
        </w:rPr>
      </w:pPr>
      <w:r w:rsidRPr="00B16A11">
        <w:rPr>
          <w:color w:val="000000" w:themeColor="text1"/>
        </w:rPr>
        <w:t>Race/ethnicity:</w:t>
      </w:r>
    </w:p>
    <w:p w14:paraId="361C54B1" w14:textId="63F31E76" w:rsidR="00B16A11" w:rsidRDefault="00B16A11" w:rsidP="00B16A11">
      <w:pPr>
        <w:pStyle w:val="ListParagraph"/>
        <w:numPr>
          <w:ilvl w:val="2"/>
          <w:numId w:val="12"/>
        </w:numPr>
        <w:spacing w:after="0"/>
        <w:rPr>
          <w:color w:val="000000" w:themeColor="text1"/>
        </w:rPr>
      </w:pPr>
      <w:r>
        <w:rPr>
          <w:color w:val="000000" w:themeColor="text1"/>
        </w:rPr>
        <w:t>AFFH_CBSA</w:t>
      </w:r>
    </w:p>
    <w:p w14:paraId="77E9EB41" w14:textId="3A25CA1D" w:rsidR="00B16A11" w:rsidRPr="00B16A11" w:rsidRDefault="00B16A11" w:rsidP="00B16A11">
      <w:pPr>
        <w:pStyle w:val="ListParagraph"/>
        <w:numPr>
          <w:ilvl w:val="3"/>
          <w:numId w:val="12"/>
        </w:numPr>
        <w:spacing w:after="0"/>
        <w:rPr>
          <w:color w:val="000000" w:themeColor="text1"/>
        </w:rPr>
      </w:pPr>
      <w:r>
        <w:rPr>
          <w:color w:val="000000" w:themeColor="text1"/>
        </w:rPr>
        <w:t xml:space="preserve">Indices 184-189: Percent of population in R/ECAPs who are… </w:t>
      </w:r>
    </w:p>
    <w:p w14:paraId="518A6813" w14:textId="2069A0F3" w:rsidR="00DE08A9" w:rsidRPr="00B16A11" w:rsidRDefault="00DE08A9" w:rsidP="00B16A11">
      <w:pPr>
        <w:pStyle w:val="ListParagraph"/>
        <w:numPr>
          <w:ilvl w:val="1"/>
          <w:numId w:val="12"/>
        </w:numPr>
        <w:spacing w:after="0"/>
        <w:rPr>
          <w:color w:val="000000" w:themeColor="text1"/>
        </w:rPr>
      </w:pPr>
      <w:r w:rsidRPr="00B16A11">
        <w:rPr>
          <w:color w:val="000000" w:themeColor="text1"/>
        </w:rPr>
        <w:t>National origin:</w:t>
      </w:r>
    </w:p>
    <w:p w14:paraId="5CDF0FE2" w14:textId="065D0D1A" w:rsidR="00B16A11" w:rsidRPr="00B16A11" w:rsidRDefault="00B16A11" w:rsidP="00B16A11">
      <w:pPr>
        <w:pStyle w:val="ListParagraph"/>
        <w:numPr>
          <w:ilvl w:val="2"/>
          <w:numId w:val="12"/>
        </w:numPr>
        <w:spacing w:after="0"/>
        <w:rPr>
          <w:color w:val="000000" w:themeColor="text1"/>
        </w:rPr>
      </w:pPr>
      <w:r w:rsidRPr="00B16A11">
        <w:rPr>
          <w:color w:val="000000" w:themeColor="text1"/>
        </w:rPr>
        <w:t xml:space="preserve">AFFH_CBSA: </w:t>
      </w:r>
    </w:p>
    <w:p w14:paraId="42808C63" w14:textId="747129E4" w:rsidR="00DE08A9" w:rsidRPr="00B16A11" w:rsidRDefault="00B16A11" w:rsidP="00B16A11">
      <w:pPr>
        <w:pStyle w:val="ListParagraph"/>
        <w:numPr>
          <w:ilvl w:val="3"/>
          <w:numId w:val="12"/>
        </w:numPr>
        <w:spacing w:after="0"/>
        <w:rPr>
          <w:color w:val="000000" w:themeColor="text1"/>
        </w:rPr>
      </w:pPr>
      <w:r w:rsidRPr="00B16A11">
        <w:rPr>
          <w:color w:val="000000" w:themeColor="text1"/>
        </w:rPr>
        <w:t xml:space="preserve">Index </w:t>
      </w:r>
      <w:r w:rsidR="00DE08A9" w:rsidRPr="00B16A11">
        <w:rPr>
          <w:color w:val="000000" w:themeColor="text1"/>
        </w:rPr>
        <w:t>135</w:t>
      </w:r>
      <w:r w:rsidRPr="00B16A11">
        <w:rPr>
          <w:color w:val="000000" w:themeColor="text1"/>
        </w:rPr>
        <w:t>: l</w:t>
      </w:r>
      <w:r w:rsidR="00DE08A9" w:rsidRPr="00B16A11">
        <w:rPr>
          <w:color w:val="000000" w:themeColor="text1"/>
        </w:rPr>
        <w:t>ab_cbsa_rcap_top_pob_1</w:t>
      </w:r>
      <w:r w:rsidRPr="00B16A11">
        <w:rPr>
          <w:color w:val="000000" w:themeColor="text1"/>
        </w:rPr>
        <w:t xml:space="preserve"> (Description of top 1 place of birth for R/ECAPs)</w:t>
      </w:r>
    </w:p>
    <w:p w14:paraId="3460F309" w14:textId="065866A2" w:rsidR="00B16A11" w:rsidRPr="00B16A11" w:rsidRDefault="00B16A11" w:rsidP="00B16A11">
      <w:pPr>
        <w:pStyle w:val="ListParagraph"/>
        <w:numPr>
          <w:ilvl w:val="3"/>
          <w:numId w:val="12"/>
        </w:numPr>
        <w:spacing w:after="0"/>
        <w:rPr>
          <w:color w:val="000000" w:themeColor="text1"/>
        </w:rPr>
      </w:pPr>
      <w:r w:rsidRPr="00B16A11">
        <w:rPr>
          <w:color w:val="000000" w:themeColor="text1"/>
        </w:rPr>
        <w:t>Index 137: pct_cbsa_rcap_top_pob_1 (Percent of top 1 place of birth for R/ECAPs)</w:t>
      </w:r>
    </w:p>
    <w:p w14:paraId="6606F58D" w14:textId="050E65AA" w:rsidR="00DE08A9" w:rsidRPr="008C0113" w:rsidRDefault="00DE08A9" w:rsidP="00B16A11">
      <w:pPr>
        <w:pStyle w:val="ListParagraph"/>
        <w:numPr>
          <w:ilvl w:val="1"/>
          <w:numId w:val="12"/>
        </w:numPr>
        <w:spacing w:after="0"/>
      </w:pPr>
      <w:r w:rsidRPr="00B16A11">
        <w:rPr>
          <w:color w:val="000000" w:themeColor="text1"/>
        </w:rPr>
        <w:t>LEP</w:t>
      </w:r>
    </w:p>
    <w:p w14:paraId="382F1CC4" w14:textId="68815E5C" w:rsidR="008C0113" w:rsidRPr="00434FAE" w:rsidRDefault="00244E7F" w:rsidP="008C0113">
      <w:pPr>
        <w:pStyle w:val="ListParagraph"/>
        <w:numPr>
          <w:ilvl w:val="3"/>
          <w:numId w:val="12"/>
        </w:numPr>
        <w:spacing w:after="0"/>
      </w:pPr>
      <w:r>
        <w:rPr>
          <w:color w:val="000000" w:themeColor="text1"/>
        </w:rPr>
        <w:t xml:space="preserve">No LEP RCAP data in table? </w:t>
      </w:r>
    </w:p>
    <w:p w14:paraId="6F182D4C" w14:textId="77777777" w:rsidR="00FA7DFB" w:rsidRDefault="00FA7DFB" w:rsidP="0043167D">
      <w:pPr>
        <w:tabs>
          <w:tab w:val="left" w:pos="1080"/>
        </w:tabs>
        <w:spacing w:after="0" w:line="240" w:lineRule="auto"/>
        <w:ind w:right="360"/>
        <w:textAlignment w:val="baseline"/>
        <w:rPr>
          <w:rFonts w:eastAsia="Times New Roman"/>
          <w:color w:val="4472C4" w:themeColor="accent5"/>
        </w:rPr>
      </w:pPr>
    </w:p>
    <w:p w14:paraId="4A89CF44" w14:textId="10F00113" w:rsidR="00DE08A9" w:rsidRPr="00B228AE" w:rsidRDefault="00FA7DFB" w:rsidP="00B228AE">
      <w:pPr>
        <w:tabs>
          <w:tab w:val="left" w:pos="1080"/>
        </w:tabs>
        <w:spacing w:after="0" w:line="240" w:lineRule="auto"/>
        <w:ind w:right="360"/>
        <w:textAlignment w:val="baseline"/>
        <w:rPr>
          <w:rFonts w:eastAsia="Times New Roman"/>
          <w:color w:val="000000" w:themeColor="text1"/>
        </w:rPr>
      </w:pPr>
      <w:r w:rsidRPr="00FA7DFB">
        <w:rPr>
          <w:rFonts w:eastAsia="Times New Roman"/>
          <w:color w:val="000000" w:themeColor="text1"/>
        </w:rPr>
        <w:t>Com</w:t>
      </w:r>
      <w:r w:rsidR="00DE08A9">
        <w:rPr>
          <w:rFonts w:eastAsia="Times New Roman"/>
          <w:color w:val="000000" w:themeColor="text1"/>
        </w:rPr>
        <w:t>ponent 3: Identify and rank CFs</w:t>
      </w:r>
    </w:p>
    <w:p w14:paraId="1236CE6A" w14:textId="77777777" w:rsidR="0043167D" w:rsidRDefault="0043167D" w:rsidP="0043167D">
      <w:pPr>
        <w:tabs>
          <w:tab w:val="left" w:pos="1080"/>
        </w:tabs>
        <w:spacing w:after="0" w:line="240" w:lineRule="auto"/>
        <w:jc w:val="both"/>
        <w:textAlignment w:val="baseline"/>
        <w:rPr>
          <w:rFonts w:eastAsia="Times New Roman"/>
          <w:spacing w:val="-6"/>
        </w:rPr>
      </w:pPr>
    </w:p>
    <w:tbl>
      <w:tblPr>
        <w:tblStyle w:val="TableGrid"/>
        <w:tblW w:w="0" w:type="auto"/>
        <w:tblLook w:val="04A0" w:firstRow="1" w:lastRow="0" w:firstColumn="1" w:lastColumn="0" w:noHBand="0" w:noVBand="1"/>
      </w:tblPr>
      <w:tblGrid>
        <w:gridCol w:w="4675"/>
        <w:gridCol w:w="4675"/>
      </w:tblGrid>
      <w:tr w:rsidR="0043167D" w14:paraId="45084C69" w14:textId="77777777" w:rsidTr="0043167D">
        <w:tc>
          <w:tcPr>
            <w:tcW w:w="4675" w:type="dxa"/>
          </w:tcPr>
          <w:p w14:paraId="5C46E017" w14:textId="7F117FD8" w:rsidR="0043167D" w:rsidRDefault="0043167D" w:rsidP="0043167D">
            <w:pPr>
              <w:tabs>
                <w:tab w:val="left" w:pos="1080"/>
              </w:tabs>
              <w:jc w:val="both"/>
              <w:textAlignment w:val="baseline"/>
              <w:rPr>
                <w:rFonts w:eastAsia="Times New Roman"/>
              </w:rPr>
            </w:pPr>
            <w:r>
              <w:rPr>
                <w:rFonts w:eastAsia="Times New Roman"/>
              </w:rPr>
              <w:t>Segregation/Integration</w:t>
            </w:r>
          </w:p>
        </w:tc>
        <w:tc>
          <w:tcPr>
            <w:tcW w:w="4675" w:type="dxa"/>
          </w:tcPr>
          <w:p w14:paraId="260FBE67" w14:textId="5D627C80" w:rsidR="0043167D" w:rsidRDefault="0043167D" w:rsidP="0043167D">
            <w:pPr>
              <w:tabs>
                <w:tab w:val="left" w:pos="1080"/>
              </w:tabs>
              <w:jc w:val="both"/>
              <w:textAlignment w:val="baseline"/>
              <w:rPr>
                <w:rFonts w:eastAsia="Times New Roman"/>
              </w:rPr>
            </w:pPr>
            <w:r>
              <w:rPr>
                <w:rFonts w:eastAsia="Times New Roman"/>
              </w:rPr>
              <w:t>R/ECAPs</w:t>
            </w:r>
          </w:p>
        </w:tc>
      </w:tr>
      <w:tr w:rsidR="0043167D" w14:paraId="1B547030" w14:textId="77777777" w:rsidTr="0043167D">
        <w:tc>
          <w:tcPr>
            <w:tcW w:w="4675" w:type="dxa"/>
          </w:tcPr>
          <w:p w14:paraId="6A682D8F" w14:textId="3BBA4727" w:rsidR="0043167D" w:rsidRPr="00DE08A9" w:rsidRDefault="0043167D" w:rsidP="00B228AE">
            <w:pPr>
              <w:tabs>
                <w:tab w:val="left" w:pos="1080"/>
              </w:tabs>
              <w:ind w:right="360"/>
              <w:textAlignment w:val="baseline"/>
              <w:rPr>
                <w:rFonts w:eastAsia="Times New Roman"/>
                <w:color w:val="4472C4" w:themeColor="accent5"/>
              </w:rPr>
            </w:pPr>
            <w:r w:rsidRPr="0052010E">
              <w:rPr>
                <w:rFonts w:eastAsia="Times New Roman"/>
                <w:color w:val="4472C4" w:themeColor="accent5"/>
              </w:rPr>
              <w:t>Community opposition</w:t>
            </w:r>
          </w:p>
        </w:tc>
        <w:tc>
          <w:tcPr>
            <w:tcW w:w="4675" w:type="dxa"/>
          </w:tcPr>
          <w:p w14:paraId="39A8C9DA" w14:textId="6444BAAC" w:rsidR="0043167D" w:rsidRPr="00DE08A9" w:rsidRDefault="0043167D" w:rsidP="00B228AE">
            <w:pPr>
              <w:tabs>
                <w:tab w:val="left" w:pos="1080"/>
              </w:tabs>
              <w:ind w:right="360"/>
              <w:textAlignment w:val="baseline"/>
              <w:rPr>
                <w:rFonts w:eastAsia="Times New Roman"/>
                <w:color w:val="4472C4" w:themeColor="accent5"/>
              </w:rPr>
            </w:pPr>
            <w:r w:rsidRPr="002B5D16">
              <w:rPr>
                <w:rFonts w:eastAsia="Times New Roman"/>
                <w:color w:val="4472C4" w:themeColor="accent5"/>
              </w:rPr>
              <w:t>Community opposition</w:t>
            </w:r>
          </w:p>
        </w:tc>
      </w:tr>
      <w:tr w:rsidR="0043167D" w14:paraId="2A3DDFD3" w14:textId="77777777" w:rsidTr="0043167D">
        <w:tc>
          <w:tcPr>
            <w:tcW w:w="4675" w:type="dxa"/>
          </w:tcPr>
          <w:p w14:paraId="11609990" w14:textId="77777777" w:rsidR="0043167D" w:rsidRDefault="0043167D" w:rsidP="00B228AE">
            <w:pPr>
              <w:tabs>
                <w:tab w:val="left" w:pos="1080"/>
              </w:tabs>
              <w:textAlignment w:val="baseline"/>
              <w:rPr>
                <w:rFonts w:eastAsia="Times New Roman"/>
              </w:rPr>
            </w:pPr>
          </w:p>
        </w:tc>
        <w:tc>
          <w:tcPr>
            <w:tcW w:w="4675" w:type="dxa"/>
          </w:tcPr>
          <w:p w14:paraId="41EFDEA9" w14:textId="03030609" w:rsidR="0043167D" w:rsidRDefault="0043167D" w:rsidP="00B228AE">
            <w:pPr>
              <w:tabs>
                <w:tab w:val="left" w:pos="1080"/>
              </w:tabs>
              <w:textAlignment w:val="baseline"/>
              <w:rPr>
                <w:rFonts w:eastAsia="Times New Roman"/>
              </w:rPr>
            </w:pPr>
            <w:r w:rsidRPr="0043167D">
              <w:rPr>
                <w:rFonts w:eastAsia="Times New Roman"/>
              </w:rPr>
              <w:t>Deteriorated and abandoned properties</w:t>
            </w:r>
          </w:p>
        </w:tc>
      </w:tr>
      <w:tr w:rsidR="0043167D" w14:paraId="0AF1DDD7" w14:textId="77777777" w:rsidTr="0043167D">
        <w:tc>
          <w:tcPr>
            <w:tcW w:w="4675" w:type="dxa"/>
          </w:tcPr>
          <w:p w14:paraId="22C060BE" w14:textId="2415232D" w:rsidR="0043167D" w:rsidRDefault="0043167D" w:rsidP="00B228AE">
            <w:pPr>
              <w:tabs>
                <w:tab w:val="left" w:pos="1080"/>
              </w:tabs>
              <w:textAlignment w:val="baseline"/>
              <w:rPr>
                <w:rFonts w:eastAsia="Times New Roman"/>
              </w:rPr>
            </w:pPr>
            <w:r w:rsidRPr="00182A25">
              <w:rPr>
                <w:rFonts w:eastAsia="Times New Roman"/>
                <w:color w:val="4472C4" w:themeColor="accent5"/>
              </w:rPr>
              <w:t>Displacement of residents due to economic pressures</w:t>
            </w:r>
          </w:p>
        </w:tc>
        <w:tc>
          <w:tcPr>
            <w:tcW w:w="4675" w:type="dxa"/>
          </w:tcPr>
          <w:p w14:paraId="494C309D" w14:textId="7F04552E" w:rsidR="0043167D" w:rsidRPr="00DE08A9" w:rsidRDefault="0043167D" w:rsidP="00B228AE">
            <w:pPr>
              <w:tabs>
                <w:tab w:val="left" w:pos="1080"/>
              </w:tabs>
              <w:ind w:right="360"/>
              <w:textAlignment w:val="baseline"/>
              <w:rPr>
                <w:rFonts w:eastAsia="Times New Roman"/>
                <w:color w:val="4472C4" w:themeColor="accent5"/>
              </w:rPr>
            </w:pPr>
            <w:r w:rsidRPr="002B5D16">
              <w:rPr>
                <w:rFonts w:eastAsia="Times New Roman"/>
                <w:color w:val="4472C4" w:themeColor="accent5"/>
              </w:rPr>
              <w:t>Displacement of residents due to economic pressures</w:t>
            </w:r>
          </w:p>
        </w:tc>
      </w:tr>
      <w:tr w:rsidR="0043167D" w14:paraId="5B478334" w14:textId="77777777" w:rsidTr="0043167D">
        <w:tc>
          <w:tcPr>
            <w:tcW w:w="4675" w:type="dxa"/>
          </w:tcPr>
          <w:p w14:paraId="7BD83CAC" w14:textId="59F345F8" w:rsidR="0043167D" w:rsidRDefault="0043167D" w:rsidP="00B228AE">
            <w:pPr>
              <w:tabs>
                <w:tab w:val="left" w:pos="1080"/>
              </w:tabs>
              <w:textAlignment w:val="baseline"/>
              <w:rPr>
                <w:rFonts w:eastAsia="Times New Roman"/>
              </w:rPr>
            </w:pPr>
            <w:r w:rsidRPr="00182A25">
              <w:rPr>
                <w:rFonts w:eastAsia="Times New Roman"/>
                <w:color w:val="4472C4" w:themeColor="accent5"/>
              </w:rPr>
              <w:t>Lack of community revitalization strategies</w:t>
            </w:r>
          </w:p>
        </w:tc>
        <w:tc>
          <w:tcPr>
            <w:tcW w:w="4675" w:type="dxa"/>
          </w:tcPr>
          <w:p w14:paraId="319C7BD6" w14:textId="1FF46CF2" w:rsidR="0043167D" w:rsidRPr="00DE08A9" w:rsidRDefault="0043167D" w:rsidP="00B228AE">
            <w:pPr>
              <w:tabs>
                <w:tab w:val="left" w:pos="1080"/>
              </w:tabs>
              <w:textAlignment w:val="baseline"/>
              <w:rPr>
                <w:rFonts w:eastAsia="Times New Roman"/>
                <w:color w:val="4472C4" w:themeColor="accent5"/>
              </w:rPr>
            </w:pPr>
            <w:r w:rsidRPr="002B5D16">
              <w:rPr>
                <w:rFonts w:eastAsia="Times New Roman"/>
                <w:color w:val="4472C4" w:themeColor="accent5"/>
              </w:rPr>
              <w:t>Lack of community revitalization strategies</w:t>
            </w:r>
          </w:p>
        </w:tc>
      </w:tr>
      <w:tr w:rsidR="0043167D" w14:paraId="6F24E93F" w14:textId="77777777" w:rsidTr="0043167D">
        <w:tc>
          <w:tcPr>
            <w:tcW w:w="4675" w:type="dxa"/>
          </w:tcPr>
          <w:p w14:paraId="61814026" w14:textId="64D02604" w:rsidR="0043167D" w:rsidRDefault="0043167D" w:rsidP="00B228AE">
            <w:pPr>
              <w:tabs>
                <w:tab w:val="left" w:pos="1080"/>
              </w:tabs>
              <w:textAlignment w:val="baseline"/>
              <w:rPr>
                <w:rFonts w:eastAsia="Times New Roman"/>
              </w:rPr>
            </w:pPr>
            <w:r w:rsidRPr="00182A25">
              <w:rPr>
                <w:rFonts w:eastAsia="Times New Roman"/>
                <w:color w:val="4472C4" w:themeColor="accent5"/>
                <w:spacing w:val="-1"/>
              </w:rPr>
              <w:t>Lack of private investments in specific neighborhoods</w:t>
            </w:r>
          </w:p>
        </w:tc>
        <w:tc>
          <w:tcPr>
            <w:tcW w:w="4675" w:type="dxa"/>
          </w:tcPr>
          <w:p w14:paraId="3686DEFA" w14:textId="3F3644A6" w:rsidR="0043167D" w:rsidRPr="00DE08A9" w:rsidRDefault="0043167D" w:rsidP="00B228AE">
            <w:pPr>
              <w:tabs>
                <w:tab w:val="left" w:pos="1080"/>
              </w:tabs>
              <w:textAlignment w:val="baseline"/>
              <w:rPr>
                <w:rFonts w:eastAsia="Times New Roman"/>
                <w:color w:val="4472C4" w:themeColor="accent5"/>
                <w:spacing w:val="-1"/>
              </w:rPr>
            </w:pPr>
            <w:r w:rsidRPr="002B5D16">
              <w:rPr>
                <w:rFonts w:eastAsia="Times New Roman"/>
                <w:color w:val="4472C4" w:themeColor="accent5"/>
                <w:spacing w:val="-1"/>
              </w:rPr>
              <w:t>Lack of private investments in specific neighborhoods</w:t>
            </w:r>
          </w:p>
        </w:tc>
      </w:tr>
      <w:tr w:rsidR="0043167D" w14:paraId="4D8BE08D" w14:textId="77777777" w:rsidTr="0043167D">
        <w:tc>
          <w:tcPr>
            <w:tcW w:w="4675" w:type="dxa"/>
          </w:tcPr>
          <w:p w14:paraId="7614FA36" w14:textId="204F4903" w:rsidR="0043167D" w:rsidRDefault="0043167D" w:rsidP="00B228AE">
            <w:pPr>
              <w:tabs>
                <w:tab w:val="left" w:pos="1080"/>
              </w:tabs>
              <w:textAlignment w:val="baseline"/>
              <w:rPr>
                <w:rFonts w:eastAsia="Times New Roman"/>
              </w:rPr>
            </w:pPr>
            <w:r w:rsidRPr="00182A25">
              <w:rPr>
                <w:rFonts w:eastAsia="Times New Roman"/>
                <w:color w:val="4472C4" w:themeColor="accent5"/>
                <w:spacing w:val="-1"/>
              </w:rPr>
              <w:t>Lack of public investments in specific neighborhoods, including services or amenities</w:t>
            </w:r>
          </w:p>
        </w:tc>
        <w:tc>
          <w:tcPr>
            <w:tcW w:w="4675" w:type="dxa"/>
          </w:tcPr>
          <w:p w14:paraId="1DCFF237" w14:textId="200371ED" w:rsidR="0043167D" w:rsidRPr="00DE08A9" w:rsidRDefault="0043167D" w:rsidP="00B228AE">
            <w:pPr>
              <w:tabs>
                <w:tab w:val="left" w:pos="1080"/>
              </w:tabs>
              <w:textAlignment w:val="baseline"/>
              <w:rPr>
                <w:rFonts w:eastAsia="Times New Roman"/>
                <w:color w:val="4472C4" w:themeColor="accent5"/>
                <w:spacing w:val="-1"/>
              </w:rPr>
            </w:pPr>
            <w:r w:rsidRPr="002B5D16">
              <w:rPr>
                <w:rFonts w:eastAsia="Times New Roman"/>
                <w:color w:val="4472C4" w:themeColor="accent5"/>
                <w:spacing w:val="-1"/>
              </w:rPr>
              <w:t>Lack of public investments in specific neighborhoods, including services or amenities</w:t>
            </w:r>
          </w:p>
        </w:tc>
      </w:tr>
      <w:tr w:rsidR="0043167D" w14:paraId="5B103AAC" w14:textId="77777777" w:rsidTr="0043167D">
        <w:tc>
          <w:tcPr>
            <w:tcW w:w="4675" w:type="dxa"/>
          </w:tcPr>
          <w:p w14:paraId="0A326063" w14:textId="1CB0BE9A" w:rsidR="0043167D" w:rsidRDefault="0043167D" w:rsidP="00B228AE">
            <w:pPr>
              <w:tabs>
                <w:tab w:val="left" w:pos="1080"/>
              </w:tabs>
              <w:textAlignment w:val="baseline"/>
              <w:rPr>
                <w:rFonts w:eastAsia="Times New Roman"/>
              </w:rPr>
            </w:pPr>
            <w:r w:rsidRPr="00182A25">
              <w:rPr>
                <w:rFonts w:eastAsia="Times New Roman"/>
                <w:color w:val="4472C4" w:themeColor="accent5"/>
              </w:rPr>
              <w:t xml:space="preserve">Lack of regional or </w:t>
            </w:r>
            <w:r w:rsidRPr="00182A25">
              <w:rPr>
                <w:rFonts w:eastAsia="Times New Roman"/>
                <w:color w:val="ED7D31" w:themeColor="accent2"/>
              </w:rPr>
              <w:t xml:space="preserve">other inter-governmental </w:t>
            </w:r>
            <w:r w:rsidRPr="00182A25">
              <w:rPr>
                <w:rFonts w:eastAsia="Times New Roman"/>
                <w:color w:val="4472C4" w:themeColor="accent5"/>
              </w:rPr>
              <w:t>cooperation</w:t>
            </w:r>
          </w:p>
        </w:tc>
        <w:tc>
          <w:tcPr>
            <w:tcW w:w="4675" w:type="dxa"/>
          </w:tcPr>
          <w:p w14:paraId="49A85D4D" w14:textId="744887DE" w:rsidR="0043167D" w:rsidRPr="00DE08A9" w:rsidRDefault="0043167D" w:rsidP="00B228AE">
            <w:pPr>
              <w:tabs>
                <w:tab w:val="left" w:pos="1080"/>
              </w:tabs>
              <w:textAlignment w:val="baseline"/>
              <w:rPr>
                <w:rFonts w:eastAsia="Times New Roman"/>
                <w:color w:val="4472C4" w:themeColor="accent5"/>
                <w:spacing w:val="-1"/>
              </w:rPr>
            </w:pPr>
            <w:r w:rsidRPr="002B5D16">
              <w:rPr>
                <w:rFonts w:eastAsia="Times New Roman"/>
                <w:color w:val="4472C4" w:themeColor="accent5"/>
              </w:rPr>
              <w:t>Lack of regional</w:t>
            </w:r>
            <w:r>
              <w:rPr>
                <w:rFonts w:eastAsia="Times New Roman"/>
                <w:color w:val="4472C4" w:themeColor="accent5"/>
              </w:rPr>
              <w:t xml:space="preserve"> </w:t>
            </w:r>
            <w:r w:rsidRPr="00AD6382">
              <w:rPr>
                <w:rFonts w:eastAsia="Times New Roman"/>
                <w:color w:val="ED7D31" w:themeColor="accent2"/>
              </w:rPr>
              <w:t xml:space="preserve">or other inter-governmental </w:t>
            </w:r>
            <w:r w:rsidRPr="002B5D16">
              <w:rPr>
                <w:rFonts w:eastAsia="Times New Roman"/>
                <w:color w:val="4472C4" w:themeColor="accent5"/>
              </w:rPr>
              <w:t>cooperation</w:t>
            </w:r>
          </w:p>
        </w:tc>
      </w:tr>
      <w:tr w:rsidR="0043167D" w14:paraId="5216912C" w14:textId="77777777" w:rsidTr="0043167D">
        <w:tc>
          <w:tcPr>
            <w:tcW w:w="4675" w:type="dxa"/>
          </w:tcPr>
          <w:p w14:paraId="18A7C150" w14:textId="438CCA80" w:rsidR="0043167D" w:rsidRDefault="0043167D" w:rsidP="00B228AE">
            <w:pPr>
              <w:tabs>
                <w:tab w:val="left" w:pos="1080"/>
              </w:tabs>
              <w:textAlignment w:val="baseline"/>
              <w:rPr>
                <w:rFonts w:eastAsia="Times New Roman"/>
              </w:rPr>
            </w:pPr>
            <w:r w:rsidRPr="00182A25">
              <w:rPr>
                <w:rFonts w:eastAsia="Times New Roman"/>
                <w:color w:val="4472C4" w:themeColor="accent5"/>
              </w:rPr>
              <w:t>Land use and zoning laws</w:t>
            </w:r>
          </w:p>
        </w:tc>
        <w:tc>
          <w:tcPr>
            <w:tcW w:w="4675" w:type="dxa"/>
          </w:tcPr>
          <w:p w14:paraId="76AFD1F5" w14:textId="1D9154A6" w:rsidR="0043167D" w:rsidRPr="00DE08A9" w:rsidRDefault="0043167D" w:rsidP="00B228AE">
            <w:pPr>
              <w:tabs>
                <w:tab w:val="left" w:pos="1080"/>
              </w:tabs>
              <w:ind w:right="360"/>
              <w:textAlignment w:val="baseline"/>
              <w:rPr>
                <w:rFonts w:eastAsia="Times New Roman"/>
                <w:color w:val="4472C4" w:themeColor="accent5"/>
              </w:rPr>
            </w:pPr>
            <w:r w:rsidRPr="002B5D16">
              <w:rPr>
                <w:rFonts w:eastAsia="Times New Roman"/>
                <w:color w:val="4472C4" w:themeColor="accent5"/>
              </w:rPr>
              <w:t>Land use and zoning laws</w:t>
            </w:r>
          </w:p>
        </w:tc>
      </w:tr>
      <w:tr w:rsidR="0043167D" w14:paraId="1D25AF07" w14:textId="77777777" w:rsidTr="0043167D">
        <w:tc>
          <w:tcPr>
            <w:tcW w:w="4675" w:type="dxa"/>
          </w:tcPr>
          <w:p w14:paraId="46CC37D9" w14:textId="0B415EF4" w:rsidR="0043167D" w:rsidRDefault="0043167D" w:rsidP="00B228AE">
            <w:pPr>
              <w:tabs>
                <w:tab w:val="left" w:pos="1080"/>
              </w:tabs>
              <w:textAlignment w:val="baseline"/>
              <w:rPr>
                <w:rFonts w:eastAsia="Times New Roman"/>
              </w:rPr>
            </w:pPr>
            <w:r w:rsidRPr="00182A25">
              <w:rPr>
                <w:rFonts w:eastAsia="Times New Roman"/>
                <w:color w:val="4472C4" w:themeColor="accent5"/>
              </w:rPr>
              <w:t>Lending Discrimination</w:t>
            </w:r>
          </w:p>
        </w:tc>
        <w:tc>
          <w:tcPr>
            <w:tcW w:w="4675" w:type="dxa"/>
          </w:tcPr>
          <w:p w14:paraId="23876B22" w14:textId="35F629BC" w:rsidR="0043167D" w:rsidRPr="00DE08A9" w:rsidRDefault="0043167D" w:rsidP="00B228AE">
            <w:pPr>
              <w:tabs>
                <w:tab w:val="left" w:pos="1080"/>
              </w:tabs>
              <w:textAlignment w:val="baseline"/>
              <w:rPr>
                <w:rFonts w:eastAsia="Times New Roman"/>
                <w:color w:val="4472C4" w:themeColor="accent5"/>
              </w:rPr>
            </w:pPr>
          </w:p>
        </w:tc>
      </w:tr>
      <w:tr w:rsidR="0043167D" w14:paraId="4ACCBD18" w14:textId="77777777" w:rsidTr="0043167D">
        <w:tc>
          <w:tcPr>
            <w:tcW w:w="4675" w:type="dxa"/>
          </w:tcPr>
          <w:p w14:paraId="49B85172" w14:textId="65E470EF" w:rsidR="0043167D" w:rsidRDefault="0043167D" w:rsidP="00B228AE">
            <w:pPr>
              <w:tabs>
                <w:tab w:val="left" w:pos="1080"/>
              </w:tabs>
              <w:textAlignment w:val="baseline"/>
              <w:rPr>
                <w:rFonts w:eastAsia="Times New Roman"/>
              </w:rPr>
            </w:pPr>
            <w:r w:rsidRPr="00182A25">
              <w:rPr>
                <w:rFonts w:eastAsia="Times New Roman"/>
                <w:color w:val="ED7D31" w:themeColor="accent2"/>
              </w:rPr>
              <w:t>Loss of affordable housing</w:t>
            </w:r>
          </w:p>
        </w:tc>
        <w:tc>
          <w:tcPr>
            <w:tcW w:w="4675" w:type="dxa"/>
          </w:tcPr>
          <w:p w14:paraId="3F195B34" w14:textId="3C2389E9" w:rsidR="0043167D" w:rsidRPr="00DE08A9" w:rsidRDefault="0043167D" w:rsidP="00B228AE">
            <w:pPr>
              <w:tabs>
                <w:tab w:val="left" w:pos="1080"/>
              </w:tabs>
              <w:textAlignment w:val="baseline"/>
              <w:rPr>
                <w:rFonts w:eastAsia="Times New Roman"/>
                <w:color w:val="ED7D31" w:themeColor="accent2"/>
              </w:rPr>
            </w:pPr>
            <w:r w:rsidRPr="00AD6382">
              <w:rPr>
                <w:rFonts w:eastAsia="Times New Roman"/>
                <w:color w:val="ED7D31" w:themeColor="accent2"/>
              </w:rPr>
              <w:t>Loss of affordable housing</w:t>
            </w:r>
          </w:p>
        </w:tc>
      </w:tr>
      <w:tr w:rsidR="0043167D" w14:paraId="3BFAFF99" w14:textId="77777777" w:rsidTr="0043167D">
        <w:tc>
          <w:tcPr>
            <w:tcW w:w="4675" w:type="dxa"/>
          </w:tcPr>
          <w:p w14:paraId="2B7F2E71" w14:textId="07CD66CE" w:rsidR="0043167D" w:rsidRDefault="0043167D" w:rsidP="00B228AE">
            <w:pPr>
              <w:tabs>
                <w:tab w:val="left" w:pos="1080"/>
              </w:tabs>
              <w:textAlignment w:val="baseline"/>
              <w:rPr>
                <w:rFonts w:eastAsia="Times New Roman"/>
              </w:rPr>
            </w:pPr>
            <w:r w:rsidRPr="00182A25">
              <w:rPr>
                <w:rFonts w:eastAsia="Times New Roman"/>
                <w:color w:val="ED7D31" w:themeColor="accent2"/>
              </w:rPr>
              <w:t>Nuisance laws</w:t>
            </w:r>
          </w:p>
        </w:tc>
        <w:tc>
          <w:tcPr>
            <w:tcW w:w="4675" w:type="dxa"/>
          </w:tcPr>
          <w:p w14:paraId="49256E08" w14:textId="3A6E91E0" w:rsidR="0043167D" w:rsidRPr="00DE08A9" w:rsidRDefault="0043167D" w:rsidP="00B228AE">
            <w:pPr>
              <w:tabs>
                <w:tab w:val="left" w:pos="1080"/>
              </w:tabs>
              <w:textAlignment w:val="baseline"/>
              <w:rPr>
                <w:rFonts w:eastAsia="Times New Roman"/>
                <w:color w:val="ED7D31" w:themeColor="accent2"/>
              </w:rPr>
            </w:pPr>
            <w:r w:rsidRPr="00AD6382">
              <w:rPr>
                <w:rFonts w:eastAsia="Times New Roman"/>
                <w:color w:val="ED7D31" w:themeColor="accent2"/>
              </w:rPr>
              <w:t>Nuisance laws</w:t>
            </w:r>
          </w:p>
        </w:tc>
      </w:tr>
      <w:tr w:rsidR="0043167D" w14:paraId="492158D0" w14:textId="77777777" w:rsidTr="0043167D">
        <w:tc>
          <w:tcPr>
            <w:tcW w:w="4675" w:type="dxa"/>
          </w:tcPr>
          <w:p w14:paraId="272C707E" w14:textId="6DEDA87A" w:rsidR="0043167D" w:rsidRDefault="0043167D" w:rsidP="00B228AE">
            <w:pPr>
              <w:tabs>
                <w:tab w:val="left" w:pos="1080"/>
              </w:tabs>
              <w:textAlignment w:val="baseline"/>
              <w:rPr>
                <w:rFonts w:eastAsia="Times New Roman"/>
              </w:rPr>
            </w:pPr>
            <w:r w:rsidRPr="00182A25">
              <w:rPr>
                <w:rFonts w:eastAsia="Times New Roman"/>
                <w:color w:val="ED7D31" w:themeColor="accent2"/>
              </w:rPr>
              <w:t>Source of income discrimination</w:t>
            </w:r>
          </w:p>
        </w:tc>
        <w:tc>
          <w:tcPr>
            <w:tcW w:w="4675" w:type="dxa"/>
          </w:tcPr>
          <w:p w14:paraId="6EE4586E" w14:textId="3EDF1D3C" w:rsidR="0043167D" w:rsidRPr="00DE08A9" w:rsidRDefault="0043167D" w:rsidP="00B228AE">
            <w:pPr>
              <w:tabs>
                <w:tab w:val="left" w:pos="1080"/>
              </w:tabs>
              <w:textAlignment w:val="baseline"/>
              <w:rPr>
                <w:rFonts w:eastAsia="Times New Roman"/>
                <w:color w:val="ED7D31" w:themeColor="accent2"/>
              </w:rPr>
            </w:pPr>
            <w:r>
              <w:rPr>
                <w:rFonts w:eastAsia="Times New Roman"/>
                <w:color w:val="ED7D31" w:themeColor="accent2"/>
              </w:rPr>
              <w:t>Source of income discrimination</w:t>
            </w:r>
          </w:p>
        </w:tc>
      </w:tr>
      <w:tr w:rsidR="0043167D" w14:paraId="45F1CA31" w14:textId="77777777" w:rsidTr="0043167D">
        <w:tc>
          <w:tcPr>
            <w:tcW w:w="4675" w:type="dxa"/>
          </w:tcPr>
          <w:p w14:paraId="1F591049" w14:textId="516540A3" w:rsidR="0043167D" w:rsidRDefault="0043167D" w:rsidP="00B228AE">
            <w:pPr>
              <w:tabs>
                <w:tab w:val="left" w:pos="1080"/>
              </w:tabs>
              <w:textAlignment w:val="baseline"/>
              <w:rPr>
                <w:rFonts w:eastAsia="Times New Roman"/>
              </w:rPr>
            </w:pPr>
            <w:r w:rsidRPr="00182A25">
              <w:rPr>
                <w:rFonts w:eastAsia="Times New Roman"/>
                <w:color w:val="4472C4" w:themeColor="accent5"/>
              </w:rPr>
              <w:lastRenderedPageBreak/>
              <w:t>Location and type of affordable housing</w:t>
            </w:r>
          </w:p>
        </w:tc>
        <w:tc>
          <w:tcPr>
            <w:tcW w:w="4675" w:type="dxa"/>
          </w:tcPr>
          <w:p w14:paraId="36D28980" w14:textId="3FABD9C1" w:rsidR="0043167D" w:rsidRPr="00DE08A9" w:rsidRDefault="00DE08A9" w:rsidP="00B228AE">
            <w:pPr>
              <w:tabs>
                <w:tab w:val="left" w:pos="1080"/>
              </w:tabs>
              <w:textAlignment w:val="baseline"/>
              <w:rPr>
                <w:rFonts w:eastAsia="Times New Roman"/>
                <w:color w:val="4472C4" w:themeColor="accent5"/>
              </w:rPr>
            </w:pPr>
            <w:r w:rsidRPr="002B5D16">
              <w:rPr>
                <w:rFonts w:eastAsia="Times New Roman"/>
                <w:color w:val="4472C4" w:themeColor="accent5"/>
              </w:rPr>
              <w:t>Location and type of affordable housing</w:t>
            </w:r>
          </w:p>
        </w:tc>
      </w:tr>
      <w:tr w:rsidR="0043167D" w14:paraId="64820DC8" w14:textId="77777777" w:rsidTr="0043167D">
        <w:tc>
          <w:tcPr>
            <w:tcW w:w="4675" w:type="dxa"/>
          </w:tcPr>
          <w:p w14:paraId="67E699B5" w14:textId="346D91D8" w:rsidR="0043167D" w:rsidRDefault="0043167D" w:rsidP="00B228AE">
            <w:pPr>
              <w:tabs>
                <w:tab w:val="left" w:pos="1080"/>
              </w:tabs>
              <w:textAlignment w:val="baseline"/>
              <w:rPr>
                <w:rFonts w:eastAsia="Times New Roman"/>
              </w:rPr>
            </w:pPr>
            <w:r w:rsidRPr="00182A25">
              <w:rPr>
                <w:rFonts w:eastAsia="Times New Roman"/>
                <w:color w:val="4472C4" w:themeColor="accent5"/>
              </w:rPr>
              <w:t>Occupancy codes and restrictions</w:t>
            </w:r>
          </w:p>
        </w:tc>
        <w:tc>
          <w:tcPr>
            <w:tcW w:w="4675" w:type="dxa"/>
          </w:tcPr>
          <w:p w14:paraId="14A3A1C7" w14:textId="062A3953" w:rsidR="0043167D" w:rsidRDefault="00DE08A9" w:rsidP="00B228AE">
            <w:pPr>
              <w:tabs>
                <w:tab w:val="left" w:pos="1080"/>
              </w:tabs>
              <w:textAlignment w:val="baseline"/>
              <w:rPr>
                <w:rFonts w:eastAsia="Times New Roman"/>
              </w:rPr>
            </w:pPr>
            <w:r w:rsidRPr="002B5D16">
              <w:rPr>
                <w:rFonts w:eastAsia="Times New Roman"/>
                <w:color w:val="4472C4" w:themeColor="accent5"/>
              </w:rPr>
              <w:t xml:space="preserve">Occupancy codes and restrictions </w:t>
            </w:r>
          </w:p>
        </w:tc>
      </w:tr>
      <w:tr w:rsidR="0043167D" w14:paraId="48123F41" w14:textId="77777777" w:rsidTr="0043167D">
        <w:tc>
          <w:tcPr>
            <w:tcW w:w="4675" w:type="dxa"/>
          </w:tcPr>
          <w:p w14:paraId="6C579E3A" w14:textId="6265DF1C" w:rsidR="0043167D" w:rsidRDefault="00B228AE" w:rsidP="00B228AE">
            <w:pPr>
              <w:tabs>
                <w:tab w:val="left" w:pos="1080"/>
              </w:tabs>
              <w:textAlignment w:val="baseline"/>
              <w:rPr>
                <w:rFonts w:eastAsia="Times New Roman"/>
              </w:rPr>
            </w:pPr>
            <w:r>
              <w:rPr>
                <w:rFonts w:eastAsia="Times New Roman"/>
              </w:rPr>
              <w:t>Other</w:t>
            </w:r>
          </w:p>
        </w:tc>
        <w:tc>
          <w:tcPr>
            <w:tcW w:w="4675" w:type="dxa"/>
          </w:tcPr>
          <w:p w14:paraId="785DF879" w14:textId="18FA905D" w:rsidR="0043167D" w:rsidRDefault="0043167D" w:rsidP="00B228AE">
            <w:pPr>
              <w:tabs>
                <w:tab w:val="left" w:pos="1080"/>
              </w:tabs>
              <w:textAlignment w:val="baseline"/>
              <w:rPr>
                <w:rFonts w:eastAsia="Times New Roman"/>
              </w:rPr>
            </w:pPr>
            <w:r>
              <w:rPr>
                <w:rFonts w:eastAsia="Times New Roman"/>
              </w:rPr>
              <w:t>Other</w:t>
            </w:r>
          </w:p>
        </w:tc>
      </w:tr>
      <w:tr w:rsidR="00DE08A9" w14:paraId="5C4B36EE" w14:textId="77777777" w:rsidTr="0043167D">
        <w:tc>
          <w:tcPr>
            <w:tcW w:w="4675" w:type="dxa"/>
          </w:tcPr>
          <w:p w14:paraId="5E38B9CE" w14:textId="77777777" w:rsidR="00DE08A9" w:rsidRDefault="00DE08A9" w:rsidP="00B228AE">
            <w:pPr>
              <w:tabs>
                <w:tab w:val="left" w:pos="1080"/>
              </w:tabs>
              <w:textAlignment w:val="baseline"/>
              <w:rPr>
                <w:rFonts w:eastAsia="Times New Roman"/>
              </w:rPr>
            </w:pPr>
          </w:p>
        </w:tc>
        <w:tc>
          <w:tcPr>
            <w:tcW w:w="4675" w:type="dxa"/>
          </w:tcPr>
          <w:p w14:paraId="413D008F" w14:textId="1CE5DE53" w:rsidR="00DE08A9" w:rsidRDefault="00DE08A9" w:rsidP="00B228AE">
            <w:pPr>
              <w:tabs>
                <w:tab w:val="left" w:pos="1080"/>
              </w:tabs>
              <w:textAlignment w:val="baseline"/>
              <w:rPr>
                <w:rFonts w:eastAsia="Times New Roman"/>
              </w:rPr>
            </w:pPr>
            <w:r w:rsidRPr="002B5D16">
              <w:rPr>
                <w:rFonts w:eastAsia="Times New Roman"/>
                <w:color w:val="4472C4" w:themeColor="accent5"/>
              </w:rPr>
              <w:t>Private discrimination</w:t>
            </w:r>
          </w:p>
        </w:tc>
      </w:tr>
    </w:tbl>
    <w:p w14:paraId="5B996E61" w14:textId="77777777" w:rsidR="0043167D" w:rsidRPr="004971C1" w:rsidRDefault="0043167D" w:rsidP="0043167D">
      <w:pPr>
        <w:tabs>
          <w:tab w:val="left" w:pos="1080"/>
        </w:tabs>
        <w:spacing w:after="0" w:line="240" w:lineRule="auto"/>
        <w:jc w:val="both"/>
        <w:textAlignment w:val="baseline"/>
        <w:rPr>
          <w:rFonts w:eastAsia="Times New Roman"/>
        </w:rPr>
      </w:pPr>
    </w:p>
    <w:p w14:paraId="5DF9BB2E" w14:textId="77777777" w:rsidR="00256BC7" w:rsidRDefault="00256BC7" w:rsidP="0071363D">
      <w:pPr>
        <w:tabs>
          <w:tab w:val="left" w:pos="1080"/>
        </w:tabs>
        <w:spacing w:after="0" w:line="240" w:lineRule="auto"/>
        <w:jc w:val="both"/>
        <w:textAlignment w:val="baseline"/>
        <w:rPr>
          <w:ins w:id="268" w:author="Grace Baranowski" w:date="2017-01-09T16:45:00Z"/>
          <w:rFonts w:eastAsia="Times New Roman"/>
          <w:b/>
          <w:spacing w:val="-6"/>
        </w:rPr>
      </w:pPr>
    </w:p>
    <w:p w14:paraId="508EBE2F" w14:textId="77777777" w:rsidR="00256BC7" w:rsidRDefault="00256BC7" w:rsidP="0071363D">
      <w:pPr>
        <w:tabs>
          <w:tab w:val="left" w:pos="1080"/>
        </w:tabs>
        <w:spacing w:after="0" w:line="240" w:lineRule="auto"/>
        <w:jc w:val="both"/>
        <w:textAlignment w:val="baseline"/>
        <w:rPr>
          <w:ins w:id="269" w:author="Grace Baranowski" w:date="2017-01-09T16:45:00Z"/>
          <w:rFonts w:eastAsia="Times New Roman"/>
          <w:b/>
          <w:spacing w:val="-6"/>
        </w:rPr>
      </w:pPr>
    </w:p>
    <w:p w14:paraId="301178E1" w14:textId="550C9668" w:rsidR="002B5D16" w:rsidRPr="005B1DB9" w:rsidRDefault="0071363D" w:rsidP="0071363D">
      <w:pPr>
        <w:tabs>
          <w:tab w:val="left" w:pos="1080"/>
        </w:tabs>
        <w:spacing w:after="0" w:line="240" w:lineRule="auto"/>
        <w:jc w:val="both"/>
        <w:textAlignment w:val="baseline"/>
        <w:rPr>
          <w:rFonts w:eastAsia="Times New Roman"/>
          <w:b/>
          <w:spacing w:val="-6"/>
        </w:rPr>
      </w:pPr>
      <w:r w:rsidRPr="005B1DB9">
        <w:rPr>
          <w:rFonts w:eastAsia="Times New Roman"/>
          <w:b/>
          <w:spacing w:val="-6"/>
        </w:rPr>
        <w:t xml:space="preserve">Module 3: </w:t>
      </w:r>
      <w:r w:rsidR="002B5D16" w:rsidRPr="005B1DB9">
        <w:rPr>
          <w:rFonts w:eastAsia="Times New Roman"/>
          <w:b/>
          <w:spacing w:val="-6"/>
        </w:rPr>
        <w:t xml:space="preserve">Access to Opportunity </w:t>
      </w:r>
    </w:p>
    <w:p w14:paraId="2A40A5D7" w14:textId="77777777" w:rsidR="0071363D" w:rsidRDefault="0071363D" w:rsidP="0071363D">
      <w:pPr>
        <w:tabs>
          <w:tab w:val="left" w:pos="1080"/>
        </w:tabs>
        <w:spacing w:after="0" w:line="240" w:lineRule="auto"/>
        <w:jc w:val="both"/>
        <w:textAlignment w:val="baseline"/>
        <w:rPr>
          <w:rFonts w:eastAsia="Times New Roman"/>
          <w:spacing w:val="-6"/>
        </w:rPr>
      </w:pPr>
    </w:p>
    <w:p w14:paraId="0D270126" w14:textId="0C969982" w:rsidR="0071363D" w:rsidRDefault="0071363D" w:rsidP="0068435F">
      <w:pPr>
        <w:tabs>
          <w:tab w:val="left" w:pos="1080"/>
        </w:tabs>
        <w:spacing w:after="0" w:line="240" w:lineRule="auto"/>
        <w:ind w:left="720"/>
        <w:jc w:val="both"/>
        <w:textAlignment w:val="baseline"/>
        <w:rPr>
          <w:rFonts w:eastAsia="Times New Roman"/>
          <w:spacing w:val="-6"/>
        </w:rPr>
      </w:pPr>
      <w:r>
        <w:rPr>
          <w:rFonts w:eastAsia="Times New Roman"/>
          <w:spacing w:val="-6"/>
        </w:rPr>
        <w:t xml:space="preserve">Component 1: Tell us about your experience. </w:t>
      </w:r>
    </w:p>
    <w:p w14:paraId="088BD577" w14:textId="77777777" w:rsidR="0071363D" w:rsidRDefault="0071363D" w:rsidP="0068435F">
      <w:pPr>
        <w:tabs>
          <w:tab w:val="left" w:pos="1080"/>
        </w:tabs>
        <w:spacing w:after="0" w:line="240" w:lineRule="auto"/>
        <w:ind w:left="720"/>
        <w:jc w:val="both"/>
        <w:textAlignment w:val="baseline"/>
        <w:rPr>
          <w:rFonts w:eastAsia="Times New Roman"/>
          <w:spacing w:val="-6"/>
        </w:rPr>
      </w:pPr>
    </w:p>
    <w:p w14:paraId="5989214A" w14:textId="684390DD" w:rsidR="0071363D" w:rsidRDefault="0071363D" w:rsidP="0068435F">
      <w:pPr>
        <w:tabs>
          <w:tab w:val="left" w:pos="1080"/>
        </w:tabs>
        <w:spacing w:after="0" w:line="240" w:lineRule="auto"/>
        <w:ind w:left="720"/>
        <w:jc w:val="both"/>
        <w:textAlignment w:val="baseline"/>
        <w:rPr>
          <w:rFonts w:eastAsia="Times New Roman"/>
          <w:spacing w:val="-6"/>
        </w:rPr>
      </w:pPr>
      <w:r>
        <w:rPr>
          <w:rFonts w:eastAsia="Times New Roman"/>
          <w:spacing w:val="-6"/>
        </w:rPr>
        <w:tab/>
        <w:t>Rate your access to each type of opportunity</w:t>
      </w:r>
      <w:proofErr w:type="gramStart"/>
      <w:r>
        <w:rPr>
          <w:rFonts w:eastAsia="Times New Roman"/>
          <w:spacing w:val="-6"/>
        </w:rPr>
        <w:t>:</w:t>
      </w:r>
      <w:r w:rsidR="0068435F">
        <w:rPr>
          <w:rFonts w:eastAsia="Times New Roman"/>
          <w:spacing w:val="-6"/>
        </w:rPr>
        <w:t>,</w:t>
      </w:r>
      <w:proofErr w:type="gramEnd"/>
      <w:r w:rsidR="0068435F">
        <w:rPr>
          <w:rFonts w:eastAsia="Times New Roman"/>
          <w:spacing w:val="-6"/>
        </w:rPr>
        <w:t xml:space="preserve"> 1-5</w:t>
      </w:r>
    </w:p>
    <w:p w14:paraId="46D296CC" w14:textId="535747EE" w:rsidR="0068435F" w:rsidRDefault="0068435F" w:rsidP="0068435F">
      <w:pPr>
        <w:tabs>
          <w:tab w:val="left" w:pos="1080"/>
        </w:tabs>
        <w:spacing w:after="0" w:line="240" w:lineRule="auto"/>
        <w:ind w:left="720"/>
        <w:jc w:val="both"/>
        <w:textAlignment w:val="baseline"/>
        <w:rPr>
          <w:rFonts w:eastAsia="Times New Roman"/>
          <w:spacing w:val="-6"/>
        </w:rPr>
      </w:pPr>
      <w:r>
        <w:rPr>
          <w:rFonts w:eastAsia="Times New Roman"/>
          <w:spacing w:val="-6"/>
        </w:rPr>
        <w:tab/>
      </w:r>
      <w:r>
        <w:rPr>
          <w:rFonts w:eastAsia="Times New Roman"/>
          <w:spacing w:val="-6"/>
        </w:rPr>
        <w:tab/>
        <w:t>K-12 education</w:t>
      </w:r>
    </w:p>
    <w:p w14:paraId="0469365D" w14:textId="259D6B3D" w:rsidR="0068435F" w:rsidRDefault="0068435F" w:rsidP="0068435F">
      <w:pPr>
        <w:tabs>
          <w:tab w:val="left" w:pos="1080"/>
        </w:tabs>
        <w:spacing w:after="0" w:line="240" w:lineRule="auto"/>
        <w:ind w:left="720"/>
        <w:jc w:val="both"/>
        <w:textAlignment w:val="baseline"/>
        <w:rPr>
          <w:rFonts w:eastAsia="Times New Roman"/>
          <w:spacing w:val="-6"/>
        </w:rPr>
      </w:pPr>
      <w:r>
        <w:rPr>
          <w:rFonts w:eastAsia="Times New Roman"/>
          <w:spacing w:val="-6"/>
        </w:rPr>
        <w:tab/>
      </w:r>
      <w:r>
        <w:rPr>
          <w:rFonts w:eastAsia="Times New Roman"/>
          <w:spacing w:val="-6"/>
        </w:rPr>
        <w:tab/>
        <w:t>Employment</w:t>
      </w:r>
    </w:p>
    <w:p w14:paraId="359EBBF5" w14:textId="122F5310" w:rsidR="0068435F" w:rsidRDefault="0068435F" w:rsidP="0068435F">
      <w:pPr>
        <w:tabs>
          <w:tab w:val="left" w:pos="1080"/>
        </w:tabs>
        <w:spacing w:after="0" w:line="240" w:lineRule="auto"/>
        <w:ind w:left="720"/>
        <w:jc w:val="both"/>
        <w:textAlignment w:val="baseline"/>
        <w:rPr>
          <w:rFonts w:eastAsia="Times New Roman"/>
          <w:spacing w:val="-6"/>
        </w:rPr>
      </w:pPr>
      <w:r>
        <w:rPr>
          <w:rFonts w:eastAsia="Times New Roman"/>
          <w:spacing w:val="-6"/>
        </w:rPr>
        <w:tab/>
      </w:r>
      <w:r>
        <w:rPr>
          <w:rFonts w:eastAsia="Times New Roman"/>
          <w:spacing w:val="-6"/>
        </w:rPr>
        <w:tab/>
        <w:t>Transportation</w:t>
      </w:r>
    </w:p>
    <w:p w14:paraId="4A64A589" w14:textId="3AAFCF13" w:rsidR="0068435F" w:rsidRDefault="0068435F" w:rsidP="0068435F">
      <w:pPr>
        <w:tabs>
          <w:tab w:val="left" w:pos="1080"/>
        </w:tabs>
        <w:spacing w:after="0" w:line="240" w:lineRule="auto"/>
        <w:ind w:left="720"/>
        <w:jc w:val="both"/>
        <w:textAlignment w:val="baseline"/>
        <w:rPr>
          <w:rFonts w:eastAsia="Times New Roman"/>
          <w:spacing w:val="-6"/>
        </w:rPr>
      </w:pPr>
      <w:r>
        <w:rPr>
          <w:rFonts w:eastAsia="Times New Roman"/>
          <w:spacing w:val="-6"/>
        </w:rPr>
        <w:tab/>
      </w:r>
      <w:r>
        <w:rPr>
          <w:rFonts w:eastAsia="Times New Roman"/>
          <w:spacing w:val="-6"/>
        </w:rPr>
        <w:tab/>
        <w:t xml:space="preserve">Environmental Health and Public Health </w:t>
      </w:r>
    </w:p>
    <w:p w14:paraId="05A7CD18" w14:textId="2478159A" w:rsidR="0068435F" w:rsidRDefault="0068435F" w:rsidP="0068435F">
      <w:pPr>
        <w:tabs>
          <w:tab w:val="left" w:pos="1080"/>
        </w:tabs>
        <w:spacing w:after="0" w:line="240" w:lineRule="auto"/>
        <w:ind w:left="720"/>
        <w:jc w:val="both"/>
        <w:textAlignment w:val="baseline"/>
        <w:rPr>
          <w:rFonts w:eastAsia="Times New Roman"/>
          <w:spacing w:val="-6"/>
        </w:rPr>
      </w:pPr>
      <w:r>
        <w:rPr>
          <w:rFonts w:eastAsia="Times New Roman"/>
          <w:spacing w:val="-6"/>
        </w:rPr>
        <w:tab/>
      </w:r>
      <w:r>
        <w:rPr>
          <w:rFonts w:eastAsia="Times New Roman"/>
          <w:spacing w:val="-6"/>
        </w:rPr>
        <w:tab/>
        <w:t>Public safety</w:t>
      </w:r>
    </w:p>
    <w:p w14:paraId="240199DE" w14:textId="77777777" w:rsidR="0068435F" w:rsidDel="00B10234" w:rsidRDefault="0068435F" w:rsidP="0068435F">
      <w:pPr>
        <w:tabs>
          <w:tab w:val="left" w:pos="1080"/>
        </w:tabs>
        <w:spacing w:after="0" w:line="240" w:lineRule="auto"/>
        <w:ind w:left="720"/>
        <w:jc w:val="both"/>
        <w:textAlignment w:val="baseline"/>
        <w:rPr>
          <w:del w:id="270" w:author="Grace Baranowski" w:date="2016-12-12T15:30:00Z"/>
          <w:rFonts w:eastAsia="Times New Roman"/>
          <w:spacing w:val="-6"/>
        </w:rPr>
      </w:pPr>
    </w:p>
    <w:p w14:paraId="32972599" w14:textId="142CCF5A" w:rsidR="00BD6701" w:rsidRDefault="005B1DB9">
      <w:pPr>
        <w:pStyle w:val="ColorfulList-Accent11"/>
        <w:tabs>
          <w:tab w:val="left" w:pos="1080"/>
        </w:tabs>
        <w:ind w:left="0" w:right="576"/>
        <w:textAlignment w:val="baseline"/>
        <w:pPrChange w:id="271" w:author="Grace Baranowski" w:date="2016-12-12T15:30:00Z">
          <w:pPr>
            <w:pStyle w:val="ColorfulList-Accent11"/>
            <w:tabs>
              <w:tab w:val="left" w:pos="1080"/>
            </w:tabs>
            <w:ind w:right="576"/>
            <w:textAlignment w:val="baseline"/>
          </w:pPr>
        </w:pPrChange>
      </w:pPr>
      <w:del w:id="272" w:author="Grace Baranowski" w:date="2016-12-12T15:30:00Z">
        <w:r w:rsidDel="00B10234">
          <w:tab/>
        </w:r>
        <w:r w:rsidRPr="008E7BCC" w:rsidDel="00B10234">
          <w:delText xml:space="preserve">Where do you live now? </w:delText>
        </w:r>
      </w:del>
    </w:p>
    <w:p w14:paraId="41F39182" w14:textId="77777777" w:rsidR="00B10234" w:rsidRDefault="006C250E" w:rsidP="005B1DB9">
      <w:pPr>
        <w:pStyle w:val="ColorfulList-Accent11"/>
        <w:tabs>
          <w:tab w:val="left" w:pos="1080"/>
        </w:tabs>
        <w:ind w:right="576"/>
        <w:textAlignment w:val="baseline"/>
        <w:rPr>
          <w:ins w:id="273" w:author="Grace Baranowski" w:date="2016-12-12T15:30:00Z"/>
        </w:rPr>
      </w:pPr>
      <w:r>
        <w:tab/>
      </w:r>
      <w:r w:rsidR="005B1DB9" w:rsidRPr="008E7BCC">
        <w:t xml:space="preserve">Where </w:t>
      </w:r>
      <w:r>
        <w:t>would</w:t>
      </w:r>
      <w:r w:rsidR="005B1DB9" w:rsidRPr="008E7BCC">
        <w:t xml:space="preserve"> you want to </w:t>
      </w:r>
      <w:r>
        <w:t>live, if money were no concern?</w:t>
      </w:r>
    </w:p>
    <w:p w14:paraId="601C0335" w14:textId="71F809B1" w:rsidR="00B10234" w:rsidRPr="00B10234" w:rsidRDefault="00B10234" w:rsidP="00B10234">
      <w:pPr>
        <w:pStyle w:val="ColorfulList-Accent11"/>
        <w:tabs>
          <w:tab w:val="left" w:pos="1080"/>
        </w:tabs>
        <w:ind w:right="576"/>
        <w:textAlignment w:val="baseline"/>
        <w:rPr>
          <w:ins w:id="274" w:author="Grace Baranowski" w:date="2016-12-12T15:30:00Z"/>
          <w:rFonts w:eastAsia="Times New Roman"/>
          <w:rPrChange w:id="275" w:author="Grace Baranowski" w:date="2016-12-12T15:31:00Z">
            <w:rPr>
              <w:ins w:id="276" w:author="Grace Baranowski" w:date="2016-12-12T15:30:00Z"/>
            </w:rPr>
          </w:rPrChange>
        </w:rPr>
      </w:pPr>
      <w:ins w:id="277" w:author="Grace Baranowski" w:date="2016-12-12T15:30:00Z">
        <w:r>
          <w:tab/>
        </w:r>
        <w:r>
          <w:tab/>
          <w:t>Where I live now</w:t>
        </w:r>
      </w:ins>
      <w:ins w:id="278" w:author="Grace Baranowski" w:date="2016-12-12T15:31:00Z">
        <w:r>
          <w:tab/>
        </w:r>
        <w:r>
          <w:tab/>
        </w:r>
        <w:r>
          <w:tab/>
        </w:r>
        <w:r>
          <w:tab/>
        </w:r>
        <w:r>
          <w:tab/>
        </w:r>
        <w:proofErr w:type="gramStart"/>
        <w:r w:rsidRPr="008E7BCC">
          <w:t>Why</w:t>
        </w:r>
        <w:proofErr w:type="gramEnd"/>
        <w:r w:rsidRPr="008E7BCC">
          <w:t>?</w:t>
        </w:r>
        <w:r>
          <w:t xml:space="preserve"> (</w:t>
        </w:r>
        <w:proofErr w:type="gramStart"/>
        <w:r>
          <w:t>for</w:t>
        </w:r>
        <w:proofErr w:type="gramEnd"/>
        <w:r>
          <w:t xml:space="preserve"> either)</w:t>
        </w:r>
      </w:ins>
    </w:p>
    <w:p w14:paraId="0FC3FBE1" w14:textId="5A5242DA" w:rsidR="00B10234" w:rsidRPr="008E7BCC" w:rsidRDefault="00B10234" w:rsidP="00B10234">
      <w:pPr>
        <w:pStyle w:val="ColorfulList-Accent11"/>
        <w:tabs>
          <w:tab w:val="left" w:pos="1080"/>
        </w:tabs>
        <w:ind w:right="576"/>
        <w:textAlignment w:val="baseline"/>
        <w:rPr>
          <w:ins w:id="279" w:author="Grace Baranowski" w:date="2016-12-12T15:31:00Z"/>
          <w:rFonts w:eastAsia="Times New Roman"/>
        </w:rPr>
      </w:pPr>
      <w:ins w:id="280" w:author="Grace Baranowski" w:date="2016-12-12T15:30:00Z">
        <w:r>
          <w:tab/>
        </w:r>
        <w:r>
          <w:tab/>
          <w:t>Somewhere different (text box OR Don’t know)</w:t>
        </w:r>
      </w:ins>
      <w:ins w:id="281" w:author="Grace Baranowski" w:date="2016-12-12T15:31:00Z">
        <w:r>
          <w:tab/>
        </w:r>
        <w:r>
          <w:tab/>
        </w:r>
        <w:r w:rsidRPr="008E7BCC">
          <w:t>Why?</w:t>
        </w:r>
        <w:r>
          <w:t xml:space="preserve"> (</w:t>
        </w:r>
        <w:proofErr w:type="gramStart"/>
        <w:r>
          <w:t>for</w:t>
        </w:r>
        <w:proofErr w:type="gramEnd"/>
        <w:r>
          <w:t xml:space="preserve"> either)</w:t>
        </w:r>
      </w:ins>
    </w:p>
    <w:p w14:paraId="6E1752E3" w14:textId="3AF2CD8A" w:rsidR="00B10234" w:rsidRDefault="00B10234" w:rsidP="005B1DB9">
      <w:pPr>
        <w:pStyle w:val="ColorfulList-Accent11"/>
        <w:tabs>
          <w:tab w:val="left" w:pos="1080"/>
        </w:tabs>
        <w:ind w:right="576"/>
        <w:textAlignment w:val="baseline"/>
        <w:rPr>
          <w:ins w:id="282" w:author="Grace Baranowski" w:date="2016-12-12T15:30:00Z"/>
        </w:rPr>
      </w:pPr>
    </w:p>
    <w:p w14:paraId="19F74E35" w14:textId="374F6406" w:rsidR="00171827" w:rsidRDefault="00171827">
      <w:pPr>
        <w:tabs>
          <w:tab w:val="left" w:pos="1080"/>
        </w:tabs>
        <w:spacing w:after="0" w:line="240" w:lineRule="auto"/>
        <w:jc w:val="both"/>
        <w:textAlignment w:val="baseline"/>
        <w:rPr>
          <w:ins w:id="283" w:author="Grace Baranowski" w:date="2016-12-12T15:33:00Z"/>
          <w:rFonts w:ascii="Times New Roman" w:eastAsia="PMingLiU" w:hAnsi="Times New Roman" w:cs="Times New Roman"/>
        </w:rPr>
        <w:pPrChange w:id="284" w:author="Grace Baranowski" w:date="2016-12-12T15:32:00Z">
          <w:pPr>
            <w:tabs>
              <w:tab w:val="left" w:pos="1080"/>
            </w:tabs>
            <w:spacing w:after="0" w:line="240" w:lineRule="auto"/>
            <w:ind w:left="720"/>
            <w:jc w:val="both"/>
            <w:textAlignment w:val="baseline"/>
          </w:pPr>
        </w:pPrChange>
      </w:pPr>
      <w:ins w:id="285" w:author="Grace Baranowski" w:date="2016-12-12T15:33:00Z">
        <w:r>
          <w:rPr>
            <w:rFonts w:ascii="Times New Roman" w:eastAsia="PMingLiU" w:hAnsi="Times New Roman" w:cs="Times New Roman"/>
          </w:rPr>
          <w:tab/>
        </w:r>
        <w:r>
          <w:rPr>
            <w:rFonts w:ascii="Times New Roman" w:eastAsia="PMingLiU" w:hAnsi="Times New Roman" w:cs="Times New Roman"/>
          </w:rPr>
          <w:tab/>
          <w:t>Stay where I am now</w:t>
        </w:r>
      </w:ins>
      <w:r>
        <w:rPr>
          <w:rFonts w:ascii="Times New Roman" w:eastAsia="PMingLiU" w:hAnsi="Times New Roman" w:cs="Times New Roman"/>
        </w:rPr>
        <w:tab/>
      </w:r>
      <w:r>
        <w:rPr>
          <w:rFonts w:ascii="Times New Roman" w:eastAsia="PMingLiU" w:hAnsi="Times New Roman" w:cs="Times New Roman"/>
        </w:rPr>
        <w:tab/>
      </w:r>
    </w:p>
    <w:p w14:paraId="75EB1C72" w14:textId="6CB4A539" w:rsidR="00171827" w:rsidRDefault="00171827">
      <w:pPr>
        <w:tabs>
          <w:tab w:val="left" w:pos="1080"/>
        </w:tabs>
        <w:spacing w:after="0" w:line="240" w:lineRule="auto"/>
        <w:jc w:val="both"/>
        <w:textAlignment w:val="baseline"/>
        <w:rPr>
          <w:rFonts w:ascii="Times New Roman" w:eastAsia="PMingLiU" w:hAnsi="Times New Roman" w:cs="Times New Roman"/>
        </w:rPr>
        <w:pPrChange w:id="286" w:author="Grace Baranowski" w:date="2016-12-12T15:32:00Z">
          <w:pPr>
            <w:tabs>
              <w:tab w:val="left" w:pos="1080"/>
            </w:tabs>
            <w:spacing w:after="0" w:line="240" w:lineRule="auto"/>
            <w:ind w:left="720"/>
            <w:jc w:val="both"/>
            <w:textAlignment w:val="baseline"/>
          </w:pPr>
        </w:pPrChange>
      </w:pPr>
      <w:ins w:id="287" w:author="Grace Baranowski" w:date="2016-12-12T15:33:00Z">
        <w:r>
          <w:rPr>
            <w:rFonts w:ascii="Times New Roman" w:eastAsia="PMingLiU" w:hAnsi="Times New Roman" w:cs="Times New Roman"/>
          </w:rPr>
          <w:tab/>
        </w:r>
        <w:r>
          <w:rPr>
            <w:rFonts w:ascii="Times New Roman" w:eastAsia="PMingLiU" w:hAnsi="Times New Roman" w:cs="Times New Roman"/>
          </w:rPr>
          <w:tab/>
        </w:r>
      </w:ins>
      <w:r>
        <w:rPr>
          <w:rFonts w:ascii="Times New Roman" w:eastAsia="PMingLiU" w:hAnsi="Times New Roman" w:cs="Times New Roman"/>
        </w:rPr>
        <w:t xml:space="preserve">Move to a different neighborhood within </w:t>
      </w:r>
      <w:del w:id="288" w:author="Grace Baranowski" w:date="2016-12-12T15:38:00Z">
        <w:r w:rsidDel="00171827">
          <w:rPr>
            <w:rFonts w:ascii="Times New Roman" w:eastAsia="PMingLiU" w:hAnsi="Times New Roman" w:cs="Times New Roman"/>
          </w:rPr>
          <w:delText>the jurisdiction in which I live</w:delText>
        </w:r>
      </w:del>
      <w:ins w:id="289" w:author="Grace Baranowski" w:date="2016-12-12T15:38:00Z">
        <w:r>
          <w:rPr>
            <w:rFonts w:ascii="Times New Roman" w:eastAsia="PMingLiU" w:hAnsi="Times New Roman" w:cs="Times New Roman"/>
          </w:rPr>
          <w:t>my city or county</w:t>
        </w:r>
      </w:ins>
    </w:p>
    <w:p w14:paraId="7B1BB200" w14:textId="3F55948F" w:rsidR="00171827" w:rsidRDefault="00171827">
      <w:pPr>
        <w:tabs>
          <w:tab w:val="left" w:pos="1080"/>
        </w:tabs>
        <w:spacing w:after="0" w:line="240" w:lineRule="auto"/>
        <w:jc w:val="both"/>
        <w:textAlignment w:val="baseline"/>
        <w:rPr>
          <w:ins w:id="290" w:author="Grace Baranowski" w:date="2016-12-12T16:42:00Z"/>
          <w:rFonts w:ascii="Times New Roman" w:eastAsia="PMingLiU" w:hAnsi="Times New Roman" w:cs="Times New Roman"/>
        </w:rPr>
        <w:pPrChange w:id="291" w:author="Grace Baranowski" w:date="2016-12-12T15:32:00Z">
          <w:pPr>
            <w:tabs>
              <w:tab w:val="left" w:pos="1080"/>
            </w:tabs>
            <w:spacing w:after="0" w:line="240" w:lineRule="auto"/>
            <w:ind w:left="720"/>
            <w:jc w:val="both"/>
            <w:textAlignment w:val="baseline"/>
          </w:pPr>
        </w:pPrChange>
      </w:pPr>
      <w:ins w:id="292" w:author="Grace Baranowski" w:date="2016-12-12T15:33:00Z">
        <w:r>
          <w:rPr>
            <w:rFonts w:ascii="Times New Roman" w:eastAsia="PMingLiU" w:hAnsi="Times New Roman" w:cs="Times New Roman"/>
          </w:rPr>
          <w:tab/>
        </w:r>
        <w:r>
          <w:rPr>
            <w:rFonts w:ascii="Times New Roman" w:eastAsia="PMingLiU" w:hAnsi="Times New Roman" w:cs="Times New Roman"/>
          </w:rPr>
          <w:tab/>
          <w:t xml:space="preserve">Move to a different </w:t>
        </w:r>
      </w:ins>
      <w:ins w:id="293" w:author="Grace Baranowski" w:date="2016-12-12T15:38:00Z">
        <w:r>
          <w:rPr>
            <w:rFonts w:ascii="Times New Roman" w:eastAsia="PMingLiU" w:hAnsi="Times New Roman" w:cs="Times New Roman"/>
          </w:rPr>
          <w:t>city or county</w:t>
        </w:r>
      </w:ins>
      <w:ins w:id="294" w:author="Grace Baranowski" w:date="2016-12-12T15:33:00Z">
        <w:r>
          <w:rPr>
            <w:rFonts w:ascii="Times New Roman" w:eastAsia="PMingLiU" w:hAnsi="Times New Roman" w:cs="Times New Roman"/>
          </w:rPr>
          <w:t xml:space="preserve"> entirely</w:t>
        </w:r>
      </w:ins>
    </w:p>
    <w:p w14:paraId="4F3C2A4B" w14:textId="36309231" w:rsidR="00F01E16" w:rsidRDefault="00F01E16">
      <w:pPr>
        <w:tabs>
          <w:tab w:val="left" w:pos="1080"/>
        </w:tabs>
        <w:spacing w:after="0" w:line="240" w:lineRule="auto"/>
        <w:jc w:val="both"/>
        <w:textAlignment w:val="baseline"/>
        <w:rPr>
          <w:ins w:id="295" w:author="Grace Baranowski" w:date="2016-12-12T16:42:00Z"/>
          <w:rFonts w:ascii="Times New Roman" w:eastAsia="PMingLiU" w:hAnsi="Times New Roman" w:cs="Times New Roman"/>
        </w:rPr>
        <w:pPrChange w:id="296" w:author="Grace Baranowski" w:date="2016-12-12T15:32:00Z">
          <w:pPr>
            <w:tabs>
              <w:tab w:val="left" w:pos="1080"/>
            </w:tabs>
            <w:spacing w:after="0" w:line="240" w:lineRule="auto"/>
            <w:ind w:left="720"/>
            <w:jc w:val="both"/>
            <w:textAlignment w:val="baseline"/>
          </w:pPr>
        </w:pPrChange>
      </w:pPr>
      <w:ins w:id="297" w:author="Grace Baranowski" w:date="2016-12-12T16:42:00Z">
        <w:r>
          <w:rPr>
            <w:rFonts w:ascii="Times New Roman" w:eastAsia="PMingLiU" w:hAnsi="Times New Roman" w:cs="Times New Roman"/>
          </w:rPr>
          <w:tab/>
        </w:r>
      </w:ins>
    </w:p>
    <w:p w14:paraId="006531AE" w14:textId="0ED73874" w:rsidR="00F01E16" w:rsidRDefault="00F01E16">
      <w:pPr>
        <w:tabs>
          <w:tab w:val="left" w:pos="1080"/>
        </w:tabs>
        <w:spacing w:after="0" w:line="240" w:lineRule="auto"/>
        <w:jc w:val="both"/>
        <w:textAlignment w:val="baseline"/>
        <w:rPr>
          <w:ins w:id="298" w:author="Grace Baranowski" w:date="2016-12-12T15:33:00Z"/>
          <w:rFonts w:ascii="Times New Roman" w:eastAsia="PMingLiU" w:hAnsi="Times New Roman" w:cs="Times New Roman"/>
        </w:rPr>
        <w:pPrChange w:id="299" w:author="Grace Baranowski" w:date="2016-12-12T15:32:00Z">
          <w:pPr>
            <w:tabs>
              <w:tab w:val="left" w:pos="1080"/>
            </w:tabs>
            <w:spacing w:after="0" w:line="240" w:lineRule="auto"/>
            <w:ind w:left="720"/>
            <w:jc w:val="both"/>
            <w:textAlignment w:val="baseline"/>
          </w:pPr>
        </w:pPrChange>
      </w:pPr>
      <w:ins w:id="300" w:author="Grace Baranowski" w:date="2016-12-12T16:42:00Z">
        <w:r>
          <w:rPr>
            <w:rFonts w:ascii="Times New Roman" w:eastAsia="PMingLiU" w:hAnsi="Times New Roman" w:cs="Times New Roman"/>
          </w:rPr>
          <w:tab/>
          <w:t>How long have you lived in your current home/neighborhood/city</w:t>
        </w:r>
      </w:ins>
    </w:p>
    <w:p w14:paraId="57295E44" w14:textId="77777777" w:rsidR="00171827" w:rsidRDefault="00171827">
      <w:pPr>
        <w:tabs>
          <w:tab w:val="left" w:pos="1080"/>
        </w:tabs>
        <w:spacing w:after="0" w:line="240" w:lineRule="auto"/>
        <w:jc w:val="both"/>
        <w:textAlignment w:val="baseline"/>
        <w:rPr>
          <w:ins w:id="301" w:author="Grace Baranowski" w:date="2016-12-12T15:42:00Z"/>
          <w:rFonts w:ascii="Times New Roman" w:eastAsia="PMingLiU" w:hAnsi="Times New Roman" w:cs="Times New Roman"/>
        </w:rPr>
        <w:pPrChange w:id="302" w:author="Grace Baranowski" w:date="2016-12-12T15:32:00Z">
          <w:pPr>
            <w:tabs>
              <w:tab w:val="left" w:pos="1080"/>
            </w:tabs>
            <w:spacing w:after="0" w:line="240" w:lineRule="auto"/>
            <w:ind w:left="720"/>
            <w:jc w:val="both"/>
            <w:textAlignment w:val="baseline"/>
          </w:pPr>
        </w:pPrChange>
      </w:pPr>
    </w:p>
    <w:p w14:paraId="32EE4BF6" w14:textId="36005DAD" w:rsidR="00171827" w:rsidRDefault="00171827">
      <w:pPr>
        <w:tabs>
          <w:tab w:val="left" w:pos="1080"/>
        </w:tabs>
        <w:spacing w:after="0" w:line="240" w:lineRule="auto"/>
        <w:jc w:val="both"/>
        <w:textAlignment w:val="baseline"/>
        <w:rPr>
          <w:ins w:id="303" w:author="Grace Baranowski" w:date="2016-12-12T15:42:00Z"/>
          <w:rFonts w:ascii="Times New Roman" w:eastAsia="PMingLiU" w:hAnsi="Times New Roman" w:cs="Times New Roman"/>
        </w:rPr>
        <w:pPrChange w:id="304" w:author="Grace Baranowski" w:date="2016-12-12T15:32:00Z">
          <w:pPr>
            <w:tabs>
              <w:tab w:val="left" w:pos="1080"/>
            </w:tabs>
            <w:spacing w:after="0" w:line="240" w:lineRule="auto"/>
            <w:ind w:left="720"/>
            <w:jc w:val="both"/>
            <w:textAlignment w:val="baseline"/>
          </w:pPr>
        </w:pPrChange>
      </w:pPr>
      <w:ins w:id="305" w:author="Grace Baranowski" w:date="2016-12-12T15:42:00Z">
        <w:r>
          <w:rPr>
            <w:rFonts w:ascii="Times New Roman" w:eastAsia="PMingLiU" w:hAnsi="Times New Roman" w:cs="Times New Roman"/>
          </w:rPr>
          <w:t xml:space="preserve">Excellent, Good, Fair, Poor, Don’t Know ratings: </w:t>
        </w:r>
      </w:ins>
      <w:ins w:id="306" w:author="Grace Baranowski" w:date="2016-12-12T15:33:00Z">
        <w:r>
          <w:rPr>
            <w:rFonts w:ascii="Times New Roman" w:eastAsia="PMingLiU" w:hAnsi="Times New Roman" w:cs="Times New Roman"/>
          </w:rPr>
          <w:tab/>
        </w:r>
      </w:ins>
    </w:p>
    <w:p w14:paraId="37CB0D46" w14:textId="77777777" w:rsidR="00171827" w:rsidRDefault="00171827" w:rsidP="00CD4B5A">
      <w:pPr>
        <w:tabs>
          <w:tab w:val="left" w:pos="1080"/>
        </w:tabs>
        <w:spacing w:after="0" w:line="240" w:lineRule="auto"/>
        <w:ind w:left="720"/>
        <w:jc w:val="both"/>
        <w:textAlignment w:val="baseline"/>
        <w:rPr>
          <w:ins w:id="307" w:author="Grace Baranowski" w:date="2016-12-12T15:42:00Z"/>
        </w:rPr>
      </w:pPr>
      <w:ins w:id="308" w:author="Grace Baranowski" w:date="2016-12-12T15:42:00Z">
        <w:r>
          <w:t>Public education in the school district in which you live</w:t>
        </w:r>
      </w:ins>
    </w:p>
    <w:p w14:paraId="4D7B8A75" w14:textId="77777777" w:rsidR="00171827" w:rsidRDefault="00171827" w:rsidP="00CD4B5A">
      <w:pPr>
        <w:tabs>
          <w:tab w:val="left" w:pos="1080"/>
        </w:tabs>
        <w:spacing w:after="0" w:line="240" w:lineRule="auto"/>
        <w:ind w:left="720"/>
        <w:jc w:val="both"/>
        <w:textAlignment w:val="baseline"/>
        <w:rPr>
          <w:ins w:id="309" w:author="Grace Baranowski" w:date="2016-12-12T15:42:00Z"/>
        </w:rPr>
      </w:pPr>
      <w:ins w:id="310" w:author="Grace Baranowski" w:date="2016-12-12T15:42:00Z">
        <w:r>
          <w:t>Job opportunities that you feel are accessible to you</w:t>
        </w:r>
      </w:ins>
    </w:p>
    <w:p w14:paraId="2F2F3721" w14:textId="77777777" w:rsidR="00171827" w:rsidRDefault="00171827" w:rsidP="00CD4B5A">
      <w:pPr>
        <w:tabs>
          <w:tab w:val="left" w:pos="1080"/>
        </w:tabs>
        <w:spacing w:after="0" w:line="240" w:lineRule="auto"/>
        <w:ind w:left="720"/>
        <w:jc w:val="both"/>
        <w:textAlignment w:val="baseline"/>
        <w:rPr>
          <w:ins w:id="311" w:author="Grace Baranowski" w:date="2016-12-12T16:25:00Z"/>
        </w:rPr>
      </w:pPr>
      <w:ins w:id="312" w:author="Grace Baranowski" w:date="2016-12-12T15:42:00Z">
        <w:r>
          <w:t>Your neighborhood as a place to live/raise children</w:t>
        </w:r>
      </w:ins>
    </w:p>
    <w:p w14:paraId="107987F0" w14:textId="46B0915E" w:rsidR="00CD4B5A" w:rsidRDefault="00CD4B5A" w:rsidP="00CD4B5A">
      <w:pPr>
        <w:tabs>
          <w:tab w:val="left" w:pos="1080"/>
        </w:tabs>
        <w:spacing w:after="0" w:line="240" w:lineRule="auto"/>
        <w:ind w:left="720"/>
        <w:jc w:val="both"/>
        <w:textAlignment w:val="baseline"/>
        <w:rPr>
          <w:ins w:id="313" w:author="Grace Baranowski" w:date="2016-12-12T16:25:00Z"/>
        </w:rPr>
      </w:pPr>
      <w:ins w:id="314" w:author="Grace Baranowski" w:date="2016-12-12T16:25:00Z">
        <w:r>
          <w:t>The responsiveness of your local government to your needs</w:t>
        </w:r>
      </w:ins>
    </w:p>
    <w:p w14:paraId="199A11FB" w14:textId="01B2A6DD" w:rsidR="00CD4B5A" w:rsidRDefault="00CD4B5A" w:rsidP="00CD4B5A">
      <w:pPr>
        <w:tabs>
          <w:tab w:val="left" w:pos="1080"/>
        </w:tabs>
        <w:spacing w:after="0" w:line="240" w:lineRule="auto"/>
        <w:ind w:left="720"/>
        <w:jc w:val="both"/>
        <w:textAlignment w:val="baseline"/>
        <w:rPr>
          <w:ins w:id="315" w:author="Grace Baranowski" w:date="2016-12-12T16:25:00Z"/>
        </w:rPr>
      </w:pPr>
      <w:ins w:id="316" w:author="Grace Baranowski" w:date="2016-12-12T16:25:00Z">
        <w:r>
          <w:t>The safety of residents in your community</w:t>
        </w:r>
      </w:ins>
    </w:p>
    <w:p w14:paraId="72675848" w14:textId="7D0DC493" w:rsidR="00CD4B5A" w:rsidRDefault="00CD4B5A" w:rsidP="00CD4B5A">
      <w:pPr>
        <w:tabs>
          <w:tab w:val="left" w:pos="1080"/>
        </w:tabs>
        <w:spacing w:after="0" w:line="240" w:lineRule="auto"/>
        <w:ind w:left="720"/>
        <w:jc w:val="both"/>
        <w:textAlignment w:val="baseline"/>
        <w:rPr>
          <w:ins w:id="317" w:author="Grace Baranowski" w:date="2016-12-12T16:25:00Z"/>
        </w:rPr>
      </w:pPr>
      <w:ins w:id="318" w:author="Grace Baranowski" w:date="2016-12-12T16:25:00Z">
        <w:r>
          <w:t>The affordability of your area as a place to live</w:t>
        </w:r>
      </w:ins>
    </w:p>
    <w:p w14:paraId="1E88B17D" w14:textId="4B2363AE" w:rsidR="00CD4B5A" w:rsidRDefault="00CD4B5A" w:rsidP="00CD4B5A">
      <w:pPr>
        <w:tabs>
          <w:tab w:val="left" w:pos="1080"/>
        </w:tabs>
        <w:spacing w:after="0" w:line="240" w:lineRule="auto"/>
        <w:ind w:left="720"/>
        <w:jc w:val="both"/>
        <w:textAlignment w:val="baseline"/>
        <w:rPr>
          <w:ins w:id="319" w:author="Grace Baranowski" w:date="2016-12-12T16:26:00Z"/>
        </w:rPr>
      </w:pPr>
      <w:ins w:id="320" w:author="Grace Baranowski" w:date="2016-12-12T16:26:00Z">
        <w:r>
          <w:t>The availability of programs to help low-income residents</w:t>
        </w:r>
      </w:ins>
    </w:p>
    <w:p w14:paraId="53525C28" w14:textId="41037E26" w:rsidR="00CD4B5A" w:rsidRDefault="00CD4B5A" w:rsidP="00CD4B5A">
      <w:pPr>
        <w:tabs>
          <w:tab w:val="left" w:pos="1080"/>
        </w:tabs>
        <w:spacing w:after="0" w:line="240" w:lineRule="auto"/>
        <w:ind w:left="720"/>
        <w:jc w:val="both"/>
        <w:textAlignment w:val="baseline"/>
        <w:rPr>
          <w:ins w:id="321" w:author="Grace Baranowski" w:date="2016-12-12T15:42:00Z"/>
        </w:rPr>
      </w:pPr>
      <w:ins w:id="322" w:author="Grace Baranowski" w:date="2016-12-12T16:26:00Z">
        <w:r>
          <w:t>Support for elderly citizens</w:t>
        </w:r>
      </w:ins>
    </w:p>
    <w:p w14:paraId="7BABAB78" w14:textId="4162C062" w:rsidR="005B1DB9" w:rsidRPr="008E7BCC" w:rsidDel="00B10234" w:rsidRDefault="006C250E">
      <w:pPr>
        <w:pStyle w:val="ColorfulList-Accent11"/>
        <w:tabs>
          <w:tab w:val="left" w:pos="1080"/>
        </w:tabs>
        <w:ind w:left="0" w:right="576"/>
        <w:textAlignment w:val="baseline"/>
        <w:rPr>
          <w:del w:id="323" w:author="Grace Baranowski" w:date="2016-12-12T15:31:00Z"/>
          <w:rFonts w:eastAsia="Times New Roman"/>
        </w:rPr>
        <w:pPrChange w:id="324" w:author="Grace Baranowski" w:date="2016-12-12T15:32:00Z">
          <w:pPr>
            <w:pStyle w:val="ColorfulList-Accent11"/>
            <w:tabs>
              <w:tab w:val="left" w:pos="1080"/>
            </w:tabs>
            <w:ind w:right="576"/>
            <w:textAlignment w:val="baseline"/>
          </w:pPr>
        </w:pPrChange>
      </w:pPr>
      <w:del w:id="325" w:author="Grace Baranowski" w:date="2016-12-12T15:30:00Z">
        <w:r w:rsidDel="00B10234">
          <w:delText xml:space="preserve"> </w:delText>
        </w:r>
      </w:del>
      <w:del w:id="326" w:author="Grace Baranowski" w:date="2016-12-12T15:31:00Z">
        <w:r w:rsidR="005B1DB9" w:rsidRPr="008E7BCC" w:rsidDel="00B10234">
          <w:delText>Why?</w:delText>
        </w:r>
      </w:del>
    </w:p>
    <w:p w14:paraId="100E58CE" w14:textId="77777777" w:rsidR="00CD4B5A" w:rsidRDefault="00CD4B5A">
      <w:pPr>
        <w:tabs>
          <w:tab w:val="left" w:pos="1080"/>
        </w:tabs>
        <w:spacing w:after="0" w:line="240" w:lineRule="auto"/>
        <w:jc w:val="both"/>
        <w:textAlignment w:val="baseline"/>
        <w:rPr>
          <w:ins w:id="327" w:author="Grace Baranowski" w:date="2016-12-12T16:26:00Z"/>
          <w:rFonts w:eastAsia="Times New Roman"/>
          <w:spacing w:val="-6"/>
        </w:rPr>
        <w:pPrChange w:id="328" w:author="Grace Baranowski" w:date="2016-12-12T16:26:00Z">
          <w:pPr>
            <w:tabs>
              <w:tab w:val="left" w:pos="1080"/>
            </w:tabs>
            <w:spacing w:after="0" w:line="240" w:lineRule="auto"/>
            <w:ind w:left="720"/>
            <w:jc w:val="both"/>
            <w:textAlignment w:val="baseline"/>
          </w:pPr>
        </w:pPrChange>
      </w:pPr>
    </w:p>
    <w:p w14:paraId="01A2BF13" w14:textId="77777777" w:rsidR="00CD4B5A" w:rsidRDefault="00171827">
      <w:pPr>
        <w:tabs>
          <w:tab w:val="left" w:pos="1080"/>
        </w:tabs>
        <w:spacing w:after="0" w:line="240" w:lineRule="auto"/>
        <w:jc w:val="both"/>
        <w:textAlignment w:val="baseline"/>
        <w:rPr>
          <w:ins w:id="329" w:author="Grace Baranowski" w:date="2016-12-12T16:26:00Z"/>
          <w:rFonts w:eastAsia="Times New Roman"/>
          <w:spacing w:val="-6"/>
        </w:rPr>
        <w:pPrChange w:id="330" w:author="Grace Baranowski" w:date="2016-12-12T16:26:00Z">
          <w:pPr>
            <w:tabs>
              <w:tab w:val="left" w:pos="1080"/>
            </w:tabs>
            <w:spacing w:after="0" w:line="240" w:lineRule="auto"/>
            <w:ind w:left="720"/>
            <w:jc w:val="both"/>
            <w:textAlignment w:val="baseline"/>
          </w:pPr>
        </w:pPrChange>
      </w:pPr>
      <w:ins w:id="331" w:author="Grace Baranowski" w:date="2016-12-12T15:38:00Z">
        <w:r>
          <w:rPr>
            <w:rFonts w:eastAsia="Times New Roman"/>
            <w:spacing w:val="-6"/>
          </w:rPr>
          <w:t>Please tell me if you strongly agree, agree, disagree, or strongly disagree with the following statement</w:t>
        </w:r>
      </w:ins>
      <w:ins w:id="332" w:author="Grace Baranowski" w:date="2016-12-12T16:26:00Z">
        <w:r w:rsidR="00CD4B5A">
          <w:rPr>
            <w:rFonts w:eastAsia="Times New Roman"/>
            <w:spacing w:val="-6"/>
          </w:rPr>
          <w:t>s</w:t>
        </w:r>
      </w:ins>
      <w:ins w:id="333" w:author="Grace Baranowski" w:date="2016-12-12T15:38:00Z">
        <w:r>
          <w:rPr>
            <w:rFonts w:eastAsia="Times New Roman"/>
            <w:spacing w:val="-6"/>
          </w:rPr>
          <w:t xml:space="preserve">: </w:t>
        </w:r>
      </w:ins>
    </w:p>
    <w:p w14:paraId="3CD3126F" w14:textId="25CCBE66" w:rsidR="00171827" w:rsidRDefault="00CD4B5A">
      <w:pPr>
        <w:tabs>
          <w:tab w:val="left" w:pos="1080"/>
        </w:tabs>
        <w:spacing w:after="0" w:line="240" w:lineRule="auto"/>
        <w:jc w:val="both"/>
        <w:textAlignment w:val="baseline"/>
        <w:rPr>
          <w:ins w:id="334" w:author="Grace Baranowski" w:date="2016-12-12T16:27:00Z"/>
          <w:rFonts w:eastAsia="Times New Roman"/>
          <w:spacing w:val="-6"/>
        </w:rPr>
        <w:pPrChange w:id="335" w:author="Grace Baranowski" w:date="2016-12-12T16:26:00Z">
          <w:pPr>
            <w:tabs>
              <w:tab w:val="left" w:pos="1080"/>
            </w:tabs>
            <w:spacing w:after="0" w:line="240" w:lineRule="auto"/>
            <w:ind w:left="720"/>
            <w:jc w:val="both"/>
            <w:textAlignment w:val="baseline"/>
          </w:pPr>
        </w:pPrChange>
      </w:pPr>
      <w:ins w:id="336" w:author="Grace Baranowski" w:date="2016-12-12T16:27:00Z">
        <w:r>
          <w:rPr>
            <w:rFonts w:eastAsia="Times New Roman"/>
            <w:spacing w:val="-6"/>
          </w:rPr>
          <w:tab/>
        </w:r>
      </w:ins>
      <w:ins w:id="337" w:author="Grace Baranowski" w:date="2016-12-12T15:39:00Z">
        <w:r w:rsidR="00171827">
          <w:rPr>
            <w:rFonts w:eastAsia="Times New Roman"/>
            <w:spacing w:val="-6"/>
          </w:rPr>
          <w:t>“</w:t>
        </w:r>
      </w:ins>
      <w:ins w:id="338" w:author="Grace Baranowski" w:date="2016-12-12T15:38:00Z">
        <w:r w:rsidR="00171827">
          <w:rPr>
            <w:rFonts w:eastAsia="Times New Roman"/>
            <w:spacing w:val="-6"/>
          </w:rPr>
          <w:t xml:space="preserve">I frequently lack the transportation I need to get to places I need to go.” </w:t>
        </w:r>
      </w:ins>
    </w:p>
    <w:p w14:paraId="09A7B6AA" w14:textId="147ADA40" w:rsidR="00CD4B5A" w:rsidRDefault="00CD4B5A">
      <w:pPr>
        <w:tabs>
          <w:tab w:val="left" w:pos="1080"/>
        </w:tabs>
        <w:spacing w:after="0" w:line="240" w:lineRule="auto"/>
        <w:jc w:val="both"/>
        <w:textAlignment w:val="baseline"/>
        <w:rPr>
          <w:ins w:id="339" w:author="Grace Baranowski" w:date="2016-12-12T16:27:00Z"/>
          <w:rFonts w:eastAsia="Times New Roman"/>
          <w:spacing w:val="-6"/>
        </w:rPr>
        <w:pPrChange w:id="340" w:author="Grace Baranowski" w:date="2016-12-12T16:26:00Z">
          <w:pPr>
            <w:tabs>
              <w:tab w:val="left" w:pos="1080"/>
            </w:tabs>
            <w:spacing w:after="0" w:line="240" w:lineRule="auto"/>
            <w:ind w:left="720"/>
            <w:jc w:val="both"/>
            <w:textAlignment w:val="baseline"/>
          </w:pPr>
        </w:pPrChange>
      </w:pPr>
      <w:ins w:id="341" w:author="Grace Baranowski" w:date="2016-12-12T16:27:00Z">
        <w:r>
          <w:rPr>
            <w:rFonts w:eastAsia="Times New Roman"/>
            <w:spacing w:val="-6"/>
          </w:rPr>
          <w:tab/>
          <w:t>“There are shopping opportunities within easy walking (driving/transit) distance of my home”</w:t>
        </w:r>
      </w:ins>
    </w:p>
    <w:p w14:paraId="2859F0D0" w14:textId="1F106848" w:rsidR="00CD4B5A" w:rsidRDefault="00CD4B5A">
      <w:pPr>
        <w:tabs>
          <w:tab w:val="left" w:pos="1080"/>
        </w:tabs>
        <w:spacing w:after="0" w:line="240" w:lineRule="auto"/>
        <w:jc w:val="both"/>
        <w:textAlignment w:val="baseline"/>
        <w:rPr>
          <w:ins w:id="342" w:author="Grace Baranowski" w:date="2016-12-12T16:27:00Z"/>
          <w:rFonts w:eastAsia="Times New Roman"/>
          <w:spacing w:val="-6"/>
        </w:rPr>
        <w:pPrChange w:id="343" w:author="Grace Baranowski" w:date="2016-12-12T16:26:00Z">
          <w:pPr>
            <w:tabs>
              <w:tab w:val="left" w:pos="1080"/>
            </w:tabs>
            <w:spacing w:after="0" w:line="240" w:lineRule="auto"/>
            <w:ind w:left="720"/>
            <w:jc w:val="both"/>
            <w:textAlignment w:val="baseline"/>
          </w:pPr>
        </w:pPrChange>
      </w:pPr>
      <w:ins w:id="344" w:author="Grace Baranowski" w:date="2016-12-12T16:27:00Z">
        <w:r>
          <w:rPr>
            <w:rFonts w:eastAsia="Times New Roman"/>
            <w:spacing w:val="-6"/>
          </w:rPr>
          <w:tab/>
          <w:t>There are sidewalks and crosswalks on most streets in my neighborhood.”</w:t>
        </w:r>
      </w:ins>
    </w:p>
    <w:p w14:paraId="35F92ADD" w14:textId="18748F1F" w:rsidR="00CD4B5A" w:rsidRDefault="00CD4B5A">
      <w:pPr>
        <w:tabs>
          <w:tab w:val="left" w:pos="1080"/>
        </w:tabs>
        <w:spacing w:after="0" w:line="240" w:lineRule="auto"/>
        <w:jc w:val="both"/>
        <w:textAlignment w:val="baseline"/>
        <w:rPr>
          <w:ins w:id="345" w:author="Grace Baranowski" w:date="2016-12-12T16:27:00Z"/>
          <w:rFonts w:eastAsia="Times New Roman"/>
          <w:spacing w:val="-6"/>
        </w:rPr>
        <w:pPrChange w:id="346" w:author="Grace Baranowski" w:date="2016-12-12T16:26:00Z">
          <w:pPr>
            <w:tabs>
              <w:tab w:val="left" w:pos="1080"/>
            </w:tabs>
            <w:spacing w:after="0" w:line="240" w:lineRule="auto"/>
            <w:ind w:left="720"/>
            <w:jc w:val="both"/>
            <w:textAlignment w:val="baseline"/>
          </w:pPr>
        </w:pPrChange>
      </w:pPr>
      <w:ins w:id="347" w:author="Grace Baranowski" w:date="2016-12-12T16:27:00Z">
        <w:r>
          <w:rPr>
            <w:rFonts w:eastAsia="Times New Roman"/>
            <w:spacing w:val="-6"/>
          </w:rPr>
          <w:tab/>
          <w:t>“There is access in my neighborhood to recreation and cultural facilities.”</w:t>
        </w:r>
      </w:ins>
    </w:p>
    <w:p w14:paraId="2FD04682" w14:textId="4A077A7F" w:rsidR="00CD4B5A" w:rsidRDefault="00CD4B5A">
      <w:pPr>
        <w:tabs>
          <w:tab w:val="left" w:pos="1080"/>
        </w:tabs>
        <w:spacing w:after="0" w:line="240" w:lineRule="auto"/>
        <w:jc w:val="both"/>
        <w:textAlignment w:val="baseline"/>
        <w:rPr>
          <w:ins w:id="348" w:author="Grace Baranowski" w:date="2016-12-12T15:39:00Z"/>
          <w:rFonts w:eastAsia="Times New Roman"/>
          <w:spacing w:val="-6"/>
        </w:rPr>
        <w:pPrChange w:id="349" w:author="Grace Baranowski" w:date="2016-12-12T16:26:00Z">
          <w:pPr>
            <w:tabs>
              <w:tab w:val="left" w:pos="1080"/>
            </w:tabs>
            <w:spacing w:after="0" w:line="240" w:lineRule="auto"/>
            <w:ind w:left="720"/>
            <w:jc w:val="both"/>
            <w:textAlignment w:val="baseline"/>
          </w:pPr>
        </w:pPrChange>
      </w:pPr>
      <w:ins w:id="350" w:author="Grace Baranowski" w:date="2016-12-12T16:27:00Z">
        <w:r>
          <w:rPr>
            <w:rFonts w:eastAsia="Times New Roman"/>
            <w:spacing w:val="-6"/>
          </w:rPr>
          <w:tab/>
          <w:t>“People are willing to help their neighbors.</w:t>
        </w:r>
      </w:ins>
      <w:ins w:id="351" w:author="Grace Baranowski" w:date="2016-12-12T16:28:00Z">
        <w:r>
          <w:rPr>
            <w:rFonts w:eastAsia="Times New Roman"/>
            <w:spacing w:val="-6"/>
          </w:rPr>
          <w:t>”</w:t>
        </w:r>
      </w:ins>
    </w:p>
    <w:p w14:paraId="2007A3BC" w14:textId="77777777" w:rsidR="00171827" w:rsidRDefault="00171827">
      <w:pPr>
        <w:tabs>
          <w:tab w:val="left" w:pos="1080"/>
        </w:tabs>
        <w:spacing w:after="0" w:line="240" w:lineRule="auto"/>
        <w:ind w:left="1080"/>
        <w:jc w:val="both"/>
        <w:textAlignment w:val="baseline"/>
        <w:rPr>
          <w:ins w:id="352" w:author="Grace Baranowski" w:date="2016-12-12T15:39:00Z"/>
          <w:rFonts w:eastAsia="Times New Roman"/>
          <w:spacing w:val="-6"/>
        </w:rPr>
        <w:pPrChange w:id="353" w:author="Grace Baranowski" w:date="2016-12-12T15:39:00Z">
          <w:pPr>
            <w:tabs>
              <w:tab w:val="left" w:pos="1080"/>
            </w:tabs>
            <w:spacing w:after="0" w:line="240" w:lineRule="auto"/>
            <w:ind w:left="720"/>
            <w:jc w:val="both"/>
            <w:textAlignment w:val="baseline"/>
          </w:pPr>
        </w:pPrChange>
      </w:pPr>
    </w:p>
    <w:p w14:paraId="6B4EA62A" w14:textId="3C0929DE" w:rsidR="00171827" w:rsidRDefault="00171827">
      <w:pPr>
        <w:tabs>
          <w:tab w:val="left" w:pos="1080"/>
        </w:tabs>
        <w:spacing w:after="0" w:line="240" w:lineRule="auto"/>
        <w:ind w:left="1080"/>
        <w:jc w:val="both"/>
        <w:textAlignment w:val="baseline"/>
        <w:rPr>
          <w:ins w:id="354" w:author="Grace Baranowski" w:date="2017-01-09T16:47:00Z"/>
          <w:rFonts w:eastAsia="Times New Roman"/>
          <w:spacing w:val="-6"/>
        </w:rPr>
        <w:pPrChange w:id="355" w:author="Grace Baranowski" w:date="2016-12-12T15:39:00Z">
          <w:pPr>
            <w:tabs>
              <w:tab w:val="left" w:pos="1080"/>
            </w:tabs>
            <w:spacing w:after="0" w:line="240" w:lineRule="auto"/>
            <w:ind w:left="720"/>
            <w:jc w:val="both"/>
            <w:textAlignment w:val="baseline"/>
          </w:pPr>
        </w:pPrChange>
      </w:pPr>
      <w:ins w:id="356" w:author="Grace Baranowski" w:date="2016-12-12T15:39:00Z">
        <w:r>
          <w:rPr>
            <w:rFonts w:eastAsia="Times New Roman"/>
            <w:spacing w:val="-6"/>
          </w:rPr>
          <w:t xml:space="preserve">In the last 12 months, did you or members of your household ever cut the size of your meals or skip meals because there wasn’t enough money for food? </w:t>
        </w:r>
      </w:ins>
    </w:p>
    <w:p w14:paraId="4697FDA5" w14:textId="34A5853A" w:rsidR="00256BC7" w:rsidRDefault="00256BC7">
      <w:pPr>
        <w:tabs>
          <w:tab w:val="left" w:pos="1080"/>
        </w:tabs>
        <w:spacing w:after="0" w:line="240" w:lineRule="auto"/>
        <w:ind w:left="1080"/>
        <w:jc w:val="both"/>
        <w:textAlignment w:val="baseline"/>
        <w:rPr>
          <w:ins w:id="357" w:author="Grace Baranowski" w:date="2017-01-09T16:47:00Z"/>
          <w:rFonts w:eastAsia="Times New Roman"/>
          <w:spacing w:val="-6"/>
        </w:rPr>
        <w:pPrChange w:id="358" w:author="Grace Baranowski" w:date="2016-12-12T15:39:00Z">
          <w:pPr>
            <w:tabs>
              <w:tab w:val="left" w:pos="1080"/>
            </w:tabs>
            <w:spacing w:after="0" w:line="240" w:lineRule="auto"/>
            <w:ind w:left="720"/>
            <w:jc w:val="both"/>
            <w:textAlignment w:val="baseline"/>
          </w:pPr>
        </w:pPrChange>
      </w:pPr>
      <w:ins w:id="359" w:author="Grace Baranowski" w:date="2017-01-09T16:47:00Z">
        <w:r>
          <w:rPr>
            <w:rFonts w:eastAsia="Times New Roman"/>
            <w:spacing w:val="-6"/>
          </w:rPr>
          <w:tab/>
          <w:t>Yes</w:t>
        </w:r>
      </w:ins>
    </w:p>
    <w:p w14:paraId="6F914F8B" w14:textId="677A58C4" w:rsidR="00256BC7" w:rsidRDefault="00256BC7">
      <w:pPr>
        <w:tabs>
          <w:tab w:val="left" w:pos="1080"/>
        </w:tabs>
        <w:spacing w:after="0" w:line="240" w:lineRule="auto"/>
        <w:ind w:left="1080"/>
        <w:jc w:val="both"/>
        <w:textAlignment w:val="baseline"/>
        <w:rPr>
          <w:ins w:id="360" w:author="Grace Baranowski" w:date="2017-01-09T16:47:00Z"/>
          <w:rFonts w:eastAsia="Times New Roman"/>
          <w:spacing w:val="-6"/>
        </w:rPr>
        <w:pPrChange w:id="361" w:author="Grace Baranowski" w:date="2016-12-12T15:39:00Z">
          <w:pPr>
            <w:tabs>
              <w:tab w:val="left" w:pos="1080"/>
            </w:tabs>
            <w:spacing w:after="0" w:line="240" w:lineRule="auto"/>
            <w:ind w:left="720"/>
            <w:jc w:val="both"/>
            <w:textAlignment w:val="baseline"/>
          </w:pPr>
        </w:pPrChange>
      </w:pPr>
      <w:ins w:id="362" w:author="Grace Baranowski" w:date="2017-01-09T16:47:00Z">
        <w:r>
          <w:rPr>
            <w:rFonts w:eastAsia="Times New Roman"/>
            <w:spacing w:val="-6"/>
          </w:rPr>
          <w:lastRenderedPageBreak/>
          <w:tab/>
          <w:t>No</w:t>
        </w:r>
      </w:ins>
    </w:p>
    <w:p w14:paraId="4CF4D41E" w14:textId="0E0BA1CF" w:rsidR="00256BC7" w:rsidRDefault="00256BC7">
      <w:pPr>
        <w:tabs>
          <w:tab w:val="left" w:pos="1080"/>
        </w:tabs>
        <w:spacing w:after="0" w:line="240" w:lineRule="auto"/>
        <w:ind w:left="1080"/>
        <w:jc w:val="both"/>
        <w:textAlignment w:val="baseline"/>
        <w:rPr>
          <w:ins w:id="363" w:author="Grace Baranowski" w:date="2016-12-12T15:39:00Z"/>
          <w:rFonts w:eastAsia="Times New Roman"/>
          <w:spacing w:val="-6"/>
        </w:rPr>
        <w:pPrChange w:id="364" w:author="Grace Baranowski" w:date="2016-12-12T15:39:00Z">
          <w:pPr>
            <w:tabs>
              <w:tab w:val="left" w:pos="1080"/>
            </w:tabs>
            <w:spacing w:after="0" w:line="240" w:lineRule="auto"/>
            <w:ind w:left="720"/>
            <w:jc w:val="both"/>
            <w:textAlignment w:val="baseline"/>
          </w:pPr>
        </w:pPrChange>
      </w:pPr>
      <w:ins w:id="365" w:author="Grace Baranowski" w:date="2017-01-09T16:47:00Z">
        <w:r>
          <w:rPr>
            <w:rFonts w:eastAsia="Times New Roman"/>
            <w:spacing w:val="-6"/>
          </w:rPr>
          <w:tab/>
          <w:t xml:space="preserve">I don’t know </w:t>
        </w:r>
      </w:ins>
    </w:p>
    <w:p w14:paraId="430661E5" w14:textId="77777777" w:rsidR="00171827" w:rsidRDefault="00171827">
      <w:pPr>
        <w:tabs>
          <w:tab w:val="left" w:pos="1080"/>
        </w:tabs>
        <w:spacing w:after="0" w:line="240" w:lineRule="auto"/>
        <w:ind w:left="1080"/>
        <w:jc w:val="both"/>
        <w:textAlignment w:val="baseline"/>
        <w:rPr>
          <w:ins w:id="366" w:author="Grace Baranowski" w:date="2016-12-12T15:39:00Z"/>
          <w:rFonts w:eastAsia="Times New Roman"/>
          <w:spacing w:val="-6"/>
        </w:rPr>
        <w:pPrChange w:id="367" w:author="Grace Baranowski" w:date="2016-12-12T15:39:00Z">
          <w:pPr>
            <w:tabs>
              <w:tab w:val="left" w:pos="1080"/>
            </w:tabs>
            <w:spacing w:after="0" w:line="240" w:lineRule="auto"/>
            <w:ind w:left="720"/>
            <w:jc w:val="both"/>
            <w:textAlignment w:val="baseline"/>
          </w:pPr>
        </w:pPrChange>
      </w:pPr>
    </w:p>
    <w:p w14:paraId="5487580C" w14:textId="77777777" w:rsidR="00171827" w:rsidRDefault="00171827">
      <w:pPr>
        <w:tabs>
          <w:tab w:val="left" w:pos="1080"/>
        </w:tabs>
        <w:spacing w:after="0" w:line="240" w:lineRule="auto"/>
        <w:jc w:val="both"/>
        <w:textAlignment w:val="baseline"/>
        <w:rPr>
          <w:rFonts w:eastAsia="Times New Roman"/>
          <w:spacing w:val="-6"/>
        </w:rPr>
        <w:pPrChange w:id="368" w:author="Grace Baranowski" w:date="2016-12-12T15:38:00Z">
          <w:pPr>
            <w:tabs>
              <w:tab w:val="left" w:pos="1080"/>
            </w:tabs>
            <w:spacing w:after="0" w:line="240" w:lineRule="auto"/>
            <w:ind w:left="720"/>
            <w:jc w:val="both"/>
            <w:textAlignment w:val="baseline"/>
          </w:pPr>
        </w:pPrChange>
      </w:pPr>
    </w:p>
    <w:p w14:paraId="17EFEA53" w14:textId="3D212CB4" w:rsidR="0068435F" w:rsidRDefault="0068435F" w:rsidP="0068435F">
      <w:pPr>
        <w:tabs>
          <w:tab w:val="left" w:pos="1080"/>
        </w:tabs>
        <w:spacing w:after="0" w:line="240" w:lineRule="auto"/>
        <w:ind w:left="720"/>
        <w:jc w:val="both"/>
        <w:textAlignment w:val="baseline"/>
        <w:rPr>
          <w:rFonts w:eastAsia="Times New Roman"/>
          <w:spacing w:val="-6"/>
        </w:rPr>
      </w:pPr>
      <w:r>
        <w:rPr>
          <w:rFonts w:eastAsia="Times New Roman"/>
          <w:spacing w:val="-6"/>
        </w:rPr>
        <w:t xml:space="preserve">Component 2: Here’s what the data tells us: </w:t>
      </w:r>
    </w:p>
    <w:p w14:paraId="4A240C77" w14:textId="34486EA8" w:rsidR="0071363D" w:rsidRDefault="0071363D" w:rsidP="0068435F">
      <w:pPr>
        <w:tabs>
          <w:tab w:val="left" w:pos="1080"/>
        </w:tabs>
        <w:spacing w:after="0" w:line="240" w:lineRule="auto"/>
        <w:ind w:left="720"/>
        <w:jc w:val="both"/>
        <w:textAlignment w:val="baseline"/>
        <w:rPr>
          <w:rFonts w:eastAsia="Times New Roman"/>
          <w:spacing w:val="-6"/>
        </w:rPr>
      </w:pPr>
      <w:r>
        <w:rPr>
          <w:rFonts w:eastAsia="Times New Roman"/>
          <w:spacing w:val="-6"/>
        </w:rPr>
        <w:tab/>
      </w:r>
      <w:r>
        <w:rPr>
          <w:rFonts w:eastAsia="Times New Roman"/>
          <w:spacing w:val="-6"/>
        </w:rPr>
        <w:tab/>
        <w:t>Education</w:t>
      </w:r>
    </w:p>
    <w:p w14:paraId="0318010B" w14:textId="6A1FDD62" w:rsidR="00F047B1" w:rsidRDefault="00F047B1" w:rsidP="0068435F">
      <w:pPr>
        <w:tabs>
          <w:tab w:val="left" w:pos="1080"/>
        </w:tabs>
        <w:spacing w:after="0" w:line="240" w:lineRule="auto"/>
        <w:ind w:left="720"/>
        <w:jc w:val="both"/>
        <w:textAlignment w:val="baseline"/>
        <w:rPr>
          <w:rFonts w:eastAsia="Times New Roman"/>
          <w:spacing w:val="-6"/>
        </w:rPr>
      </w:pPr>
      <w:r>
        <w:rPr>
          <w:rFonts w:eastAsia="Times New Roman"/>
          <w:spacing w:val="-6"/>
        </w:rPr>
        <w:tab/>
      </w:r>
      <w:r>
        <w:rPr>
          <w:rFonts w:eastAsia="Times New Roman"/>
          <w:spacing w:val="-6"/>
        </w:rPr>
        <w:tab/>
      </w:r>
      <w:r>
        <w:rPr>
          <w:rFonts w:eastAsia="Times New Roman"/>
          <w:spacing w:val="-6"/>
        </w:rPr>
        <w:tab/>
      </w:r>
      <w:proofErr w:type="spellStart"/>
      <w:r>
        <w:rPr>
          <w:rFonts w:eastAsia="Times New Roman"/>
          <w:spacing w:val="-6"/>
        </w:rPr>
        <w:t>AFFH_BlockGroup</w:t>
      </w:r>
      <w:proofErr w:type="spellEnd"/>
      <w:r>
        <w:rPr>
          <w:rFonts w:eastAsia="Times New Roman"/>
          <w:spacing w:val="-6"/>
        </w:rPr>
        <w:t xml:space="preserve">, Index 3, </w:t>
      </w:r>
      <w:proofErr w:type="spellStart"/>
      <w:r>
        <w:rPr>
          <w:rFonts w:eastAsia="Times New Roman"/>
          <w:spacing w:val="-6"/>
        </w:rPr>
        <w:t>schl_idx</w:t>
      </w:r>
      <w:proofErr w:type="spellEnd"/>
      <w:r>
        <w:rPr>
          <w:rFonts w:eastAsia="Times New Roman"/>
          <w:spacing w:val="-6"/>
        </w:rPr>
        <w:t>, School proficiency index</w:t>
      </w:r>
    </w:p>
    <w:p w14:paraId="25727D94" w14:textId="3150BAA6" w:rsidR="0071363D" w:rsidRDefault="0071363D" w:rsidP="0068435F">
      <w:pPr>
        <w:tabs>
          <w:tab w:val="left" w:pos="1080"/>
        </w:tabs>
        <w:spacing w:after="0" w:line="240" w:lineRule="auto"/>
        <w:ind w:left="720"/>
        <w:jc w:val="both"/>
        <w:textAlignment w:val="baseline"/>
        <w:rPr>
          <w:rFonts w:eastAsia="Times New Roman"/>
          <w:spacing w:val="-6"/>
        </w:rPr>
      </w:pPr>
      <w:r>
        <w:rPr>
          <w:rFonts w:eastAsia="Times New Roman"/>
          <w:spacing w:val="-6"/>
        </w:rPr>
        <w:tab/>
      </w:r>
      <w:r>
        <w:rPr>
          <w:rFonts w:eastAsia="Times New Roman"/>
          <w:spacing w:val="-6"/>
        </w:rPr>
        <w:tab/>
        <w:t>Employment</w:t>
      </w:r>
    </w:p>
    <w:p w14:paraId="652410A8" w14:textId="3744BD0B" w:rsidR="00F047B1" w:rsidRDefault="00F047B1" w:rsidP="0068435F">
      <w:pPr>
        <w:tabs>
          <w:tab w:val="left" w:pos="1080"/>
        </w:tabs>
        <w:spacing w:after="0" w:line="240" w:lineRule="auto"/>
        <w:ind w:left="720"/>
        <w:jc w:val="both"/>
        <w:textAlignment w:val="baseline"/>
        <w:rPr>
          <w:rFonts w:eastAsia="Times New Roman"/>
          <w:spacing w:val="-6"/>
        </w:rPr>
      </w:pPr>
      <w:r>
        <w:rPr>
          <w:rFonts w:eastAsia="Times New Roman"/>
          <w:spacing w:val="-6"/>
        </w:rPr>
        <w:tab/>
      </w:r>
      <w:r>
        <w:rPr>
          <w:rFonts w:eastAsia="Times New Roman"/>
          <w:spacing w:val="-6"/>
        </w:rPr>
        <w:tab/>
      </w:r>
      <w:r>
        <w:rPr>
          <w:rFonts w:eastAsia="Times New Roman"/>
          <w:spacing w:val="-6"/>
        </w:rPr>
        <w:tab/>
      </w:r>
      <w:proofErr w:type="spellStart"/>
      <w:r>
        <w:rPr>
          <w:rFonts w:eastAsia="Times New Roman"/>
          <w:spacing w:val="-6"/>
        </w:rPr>
        <w:t>AFFH_Tract</w:t>
      </w:r>
      <w:proofErr w:type="spellEnd"/>
      <w:r>
        <w:rPr>
          <w:rFonts w:eastAsia="Times New Roman"/>
          <w:spacing w:val="-6"/>
        </w:rPr>
        <w:t xml:space="preserve">, Index 176: </w:t>
      </w:r>
      <w:proofErr w:type="spellStart"/>
      <w:r>
        <w:rPr>
          <w:rFonts w:eastAsia="Times New Roman"/>
          <w:spacing w:val="-6"/>
        </w:rPr>
        <w:t>lbr_idx</w:t>
      </w:r>
      <w:proofErr w:type="spellEnd"/>
      <w:r>
        <w:rPr>
          <w:rFonts w:eastAsia="Times New Roman"/>
          <w:spacing w:val="-6"/>
        </w:rPr>
        <w:t>, Labor market index</w:t>
      </w:r>
    </w:p>
    <w:p w14:paraId="7A8DB83D" w14:textId="0E60DFFD" w:rsidR="00F047B1" w:rsidRDefault="00F047B1" w:rsidP="0068435F">
      <w:pPr>
        <w:tabs>
          <w:tab w:val="left" w:pos="1080"/>
        </w:tabs>
        <w:spacing w:after="0" w:line="240" w:lineRule="auto"/>
        <w:ind w:left="720"/>
        <w:jc w:val="both"/>
        <w:textAlignment w:val="baseline"/>
        <w:rPr>
          <w:rFonts w:eastAsia="Times New Roman"/>
          <w:spacing w:val="-6"/>
        </w:rPr>
      </w:pPr>
      <w:r>
        <w:rPr>
          <w:rFonts w:eastAsia="Times New Roman"/>
          <w:spacing w:val="-6"/>
        </w:rPr>
        <w:tab/>
      </w:r>
      <w:r>
        <w:rPr>
          <w:rFonts w:eastAsia="Times New Roman"/>
          <w:spacing w:val="-6"/>
        </w:rPr>
        <w:tab/>
      </w:r>
      <w:r>
        <w:rPr>
          <w:rFonts w:eastAsia="Times New Roman"/>
          <w:spacing w:val="-6"/>
        </w:rPr>
        <w:tab/>
      </w:r>
      <w:proofErr w:type="spellStart"/>
      <w:r>
        <w:rPr>
          <w:rFonts w:eastAsia="Times New Roman"/>
          <w:spacing w:val="-6"/>
        </w:rPr>
        <w:t>AFFH_Tract</w:t>
      </w:r>
      <w:proofErr w:type="spellEnd"/>
      <w:r>
        <w:rPr>
          <w:rFonts w:eastAsia="Times New Roman"/>
          <w:spacing w:val="-6"/>
        </w:rPr>
        <w:t xml:space="preserve"> Index 172, </w:t>
      </w:r>
      <w:proofErr w:type="spellStart"/>
      <w:r>
        <w:rPr>
          <w:rFonts w:eastAsia="Times New Roman"/>
          <w:spacing w:val="-6"/>
        </w:rPr>
        <w:t>lbrfrc_rate</w:t>
      </w:r>
      <w:proofErr w:type="spellEnd"/>
      <w:r>
        <w:rPr>
          <w:rFonts w:eastAsia="Times New Roman"/>
          <w:spacing w:val="-6"/>
        </w:rPr>
        <w:t>, Labor Force Participation Rate (Persons age 22-62)</w:t>
      </w:r>
    </w:p>
    <w:p w14:paraId="7166C357" w14:textId="7855DFA2" w:rsidR="00F047B1" w:rsidRDefault="00F047B1" w:rsidP="0068435F">
      <w:pPr>
        <w:tabs>
          <w:tab w:val="left" w:pos="1080"/>
        </w:tabs>
        <w:spacing w:after="0" w:line="240" w:lineRule="auto"/>
        <w:ind w:left="720"/>
        <w:jc w:val="both"/>
        <w:textAlignment w:val="baseline"/>
        <w:rPr>
          <w:rFonts w:eastAsia="Times New Roman"/>
          <w:spacing w:val="-6"/>
        </w:rPr>
      </w:pPr>
      <w:r>
        <w:rPr>
          <w:rFonts w:eastAsia="Times New Roman"/>
          <w:spacing w:val="-6"/>
        </w:rPr>
        <w:tab/>
      </w:r>
      <w:r>
        <w:rPr>
          <w:rFonts w:eastAsia="Times New Roman"/>
          <w:spacing w:val="-6"/>
        </w:rPr>
        <w:tab/>
      </w:r>
      <w:r>
        <w:rPr>
          <w:rFonts w:eastAsia="Times New Roman"/>
          <w:spacing w:val="-6"/>
        </w:rPr>
        <w:tab/>
      </w:r>
      <w:proofErr w:type="spellStart"/>
      <w:r>
        <w:rPr>
          <w:rFonts w:eastAsia="Times New Roman"/>
          <w:spacing w:val="-6"/>
        </w:rPr>
        <w:t>AFFH_Tract</w:t>
      </w:r>
      <w:proofErr w:type="spellEnd"/>
      <w:r>
        <w:rPr>
          <w:rFonts w:eastAsia="Times New Roman"/>
          <w:spacing w:val="-6"/>
        </w:rPr>
        <w:t xml:space="preserve"> Index 173, </w:t>
      </w:r>
      <w:proofErr w:type="spellStart"/>
      <w:r>
        <w:rPr>
          <w:rFonts w:eastAsia="Times New Roman"/>
          <w:spacing w:val="-6"/>
        </w:rPr>
        <w:t>runemply</w:t>
      </w:r>
      <w:proofErr w:type="spellEnd"/>
      <w:r>
        <w:rPr>
          <w:rFonts w:eastAsia="Times New Roman"/>
          <w:spacing w:val="-6"/>
        </w:rPr>
        <w:t>, Unemployment Rate</w:t>
      </w:r>
    </w:p>
    <w:p w14:paraId="117138AC" w14:textId="0CE688BA" w:rsidR="00F047B1" w:rsidRDefault="00F047B1" w:rsidP="0068435F">
      <w:pPr>
        <w:tabs>
          <w:tab w:val="left" w:pos="1080"/>
        </w:tabs>
        <w:spacing w:after="0" w:line="240" w:lineRule="auto"/>
        <w:ind w:left="720"/>
        <w:jc w:val="both"/>
        <w:textAlignment w:val="baseline"/>
        <w:rPr>
          <w:rFonts w:eastAsia="Times New Roman"/>
          <w:spacing w:val="-6"/>
        </w:rPr>
      </w:pPr>
      <w:r>
        <w:rPr>
          <w:rFonts w:eastAsia="Times New Roman"/>
          <w:spacing w:val="-6"/>
        </w:rPr>
        <w:tab/>
      </w:r>
      <w:r>
        <w:rPr>
          <w:rFonts w:eastAsia="Times New Roman"/>
          <w:spacing w:val="-6"/>
        </w:rPr>
        <w:tab/>
      </w:r>
      <w:r>
        <w:rPr>
          <w:rFonts w:eastAsia="Times New Roman"/>
          <w:spacing w:val="-6"/>
        </w:rPr>
        <w:tab/>
      </w:r>
      <w:proofErr w:type="spellStart"/>
      <w:r>
        <w:rPr>
          <w:rFonts w:eastAsia="Times New Roman"/>
          <w:spacing w:val="-6"/>
        </w:rPr>
        <w:t>AFFH_BlockGroup</w:t>
      </w:r>
      <w:proofErr w:type="spellEnd"/>
      <w:r>
        <w:rPr>
          <w:rFonts w:eastAsia="Times New Roman"/>
          <w:spacing w:val="-6"/>
        </w:rPr>
        <w:t xml:space="preserve">, Index 2, </w:t>
      </w:r>
      <w:proofErr w:type="spellStart"/>
      <w:r>
        <w:rPr>
          <w:rFonts w:eastAsia="Times New Roman"/>
          <w:spacing w:val="-6"/>
        </w:rPr>
        <w:t>jobs_idx</w:t>
      </w:r>
      <w:proofErr w:type="spellEnd"/>
      <w:r>
        <w:rPr>
          <w:rFonts w:eastAsia="Times New Roman"/>
          <w:spacing w:val="-6"/>
        </w:rPr>
        <w:t>, Jobs proximity index</w:t>
      </w:r>
    </w:p>
    <w:p w14:paraId="3191615B" w14:textId="601012A9" w:rsidR="0071363D" w:rsidRDefault="0071363D" w:rsidP="0068435F">
      <w:pPr>
        <w:tabs>
          <w:tab w:val="left" w:pos="1080"/>
        </w:tabs>
        <w:spacing w:after="0" w:line="240" w:lineRule="auto"/>
        <w:ind w:left="720"/>
        <w:jc w:val="both"/>
        <w:textAlignment w:val="baseline"/>
        <w:rPr>
          <w:rFonts w:eastAsia="Times New Roman"/>
          <w:spacing w:val="-6"/>
        </w:rPr>
      </w:pPr>
      <w:r>
        <w:rPr>
          <w:rFonts w:eastAsia="Times New Roman"/>
          <w:spacing w:val="-6"/>
        </w:rPr>
        <w:tab/>
      </w:r>
      <w:r>
        <w:rPr>
          <w:rFonts w:eastAsia="Times New Roman"/>
          <w:spacing w:val="-6"/>
        </w:rPr>
        <w:tab/>
        <w:t>Transportation</w:t>
      </w:r>
    </w:p>
    <w:p w14:paraId="42C89D86" w14:textId="24890D6B" w:rsidR="00F047B1" w:rsidRDefault="00F047B1" w:rsidP="0068435F">
      <w:pPr>
        <w:tabs>
          <w:tab w:val="left" w:pos="1080"/>
        </w:tabs>
        <w:spacing w:after="0" w:line="240" w:lineRule="auto"/>
        <w:ind w:left="720"/>
        <w:jc w:val="both"/>
        <w:textAlignment w:val="baseline"/>
        <w:rPr>
          <w:rFonts w:eastAsia="Times New Roman"/>
          <w:spacing w:val="-6"/>
        </w:rPr>
      </w:pPr>
      <w:r>
        <w:rPr>
          <w:rFonts w:eastAsia="Times New Roman"/>
          <w:spacing w:val="-6"/>
        </w:rPr>
        <w:tab/>
      </w:r>
      <w:r>
        <w:rPr>
          <w:rFonts w:eastAsia="Times New Roman"/>
          <w:spacing w:val="-6"/>
        </w:rPr>
        <w:tab/>
      </w:r>
      <w:r>
        <w:rPr>
          <w:rFonts w:eastAsia="Times New Roman"/>
          <w:spacing w:val="-6"/>
        </w:rPr>
        <w:tab/>
      </w:r>
      <w:proofErr w:type="spellStart"/>
      <w:r>
        <w:rPr>
          <w:rFonts w:eastAsia="Times New Roman"/>
          <w:spacing w:val="-6"/>
        </w:rPr>
        <w:t>AFFH_Tract</w:t>
      </w:r>
      <w:proofErr w:type="spellEnd"/>
      <w:r>
        <w:rPr>
          <w:rFonts w:eastAsia="Times New Roman"/>
          <w:spacing w:val="-6"/>
        </w:rPr>
        <w:t xml:space="preserve">, Index 178, </w:t>
      </w:r>
      <w:proofErr w:type="spellStart"/>
      <w:r>
        <w:rPr>
          <w:rFonts w:eastAsia="Times New Roman"/>
          <w:spacing w:val="-6"/>
        </w:rPr>
        <w:t>tcost_idx</w:t>
      </w:r>
      <w:proofErr w:type="spellEnd"/>
      <w:r>
        <w:rPr>
          <w:rFonts w:eastAsia="Times New Roman"/>
          <w:spacing w:val="-6"/>
        </w:rPr>
        <w:t>, Low transportation cost index</w:t>
      </w:r>
    </w:p>
    <w:p w14:paraId="25E02F73" w14:textId="7054A6BE" w:rsidR="00F047B1" w:rsidRDefault="00F047B1" w:rsidP="0068435F">
      <w:pPr>
        <w:tabs>
          <w:tab w:val="left" w:pos="1080"/>
        </w:tabs>
        <w:spacing w:after="0" w:line="240" w:lineRule="auto"/>
        <w:ind w:left="720"/>
        <w:jc w:val="both"/>
        <w:textAlignment w:val="baseline"/>
        <w:rPr>
          <w:rFonts w:eastAsia="Times New Roman"/>
          <w:spacing w:val="-6"/>
        </w:rPr>
      </w:pPr>
      <w:r>
        <w:rPr>
          <w:rFonts w:eastAsia="Times New Roman"/>
          <w:spacing w:val="-6"/>
        </w:rPr>
        <w:tab/>
      </w:r>
      <w:r>
        <w:rPr>
          <w:rFonts w:eastAsia="Times New Roman"/>
          <w:spacing w:val="-6"/>
        </w:rPr>
        <w:tab/>
      </w:r>
      <w:r>
        <w:rPr>
          <w:rFonts w:eastAsia="Times New Roman"/>
          <w:spacing w:val="-6"/>
        </w:rPr>
        <w:tab/>
      </w:r>
      <w:proofErr w:type="spellStart"/>
      <w:r>
        <w:rPr>
          <w:rFonts w:eastAsia="Times New Roman"/>
          <w:spacing w:val="-6"/>
        </w:rPr>
        <w:t>AFFH_Tract</w:t>
      </w:r>
      <w:proofErr w:type="spellEnd"/>
      <w:r>
        <w:rPr>
          <w:rFonts w:eastAsia="Times New Roman"/>
          <w:spacing w:val="-6"/>
        </w:rPr>
        <w:t xml:space="preserve">, Index 179, </w:t>
      </w:r>
      <w:proofErr w:type="spellStart"/>
      <w:r>
        <w:rPr>
          <w:rFonts w:eastAsia="Times New Roman"/>
          <w:spacing w:val="-6"/>
        </w:rPr>
        <w:t>trans_idx</w:t>
      </w:r>
      <w:proofErr w:type="spellEnd"/>
      <w:r>
        <w:rPr>
          <w:rFonts w:eastAsia="Times New Roman"/>
          <w:spacing w:val="-6"/>
        </w:rPr>
        <w:t xml:space="preserve">, Transit trips index </w:t>
      </w:r>
    </w:p>
    <w:p w14:paraId="7F89AF1E" w14:textId="6635DE76" w:rsidR="0071363D" w:rsidRDefault="0071363D" w:rsidP="0068435F">
      <w:pPr>
        <w:tabs>
          <w:tab w:val="left" w:pos="1080"/>
        </w:tabs>
        <w:spacing w:after="0" w:line="240" w:lineRule="auto"/>
        <w:ind w:left="720"/>
        <w:jc w:val="both"/>
        <w:textAlignment w:val="baseline"/>
        <w:rPr>
          <w:rFonts w:eastAsia="Times New Roman"/>
          <w:spacing w:val="-6"/>
        </w:rPr>
      </w:pPr>
      <w:r>
        <w:rPr>
          <w:rFonts w:eastAsia="Times New Roman"/>
          <w:spacing w:val="-6"/>
        </w:rPr>
        <w:tab/>
      </w:r>
      <w:r>
        <w:rPr>
          <w:rFonts w:eastAsia="Times New Roman"/>
          <w:spacing w:val="-6"/>
        </w:rPr>
        <w:tab/>
        <w:t xml:space="preserve">Environmental Health </w:t>
      </w:r>
    </w:p>
    <w:p w14:paraId="590FB1C7" w14:textId="3A5A710D" w:rsidR="0071363D" w:rsidRDefault="00F047B1" w:rsidP="0068435F">
      <w:pPr>
        <w:tabs>
          <w:tab w:val="left" w:pos="1080"/>
        </w:tabs>
        <w:spacing w:after="0" w:line="240" w:lineRule="auto"/>
        <w:ind w:left="720"/>
        <w:jc w:val="both"/>
        <w:textAlignment w:val="baseline"/>
        <w:rPr>
          <w:rFonts w:eastAsia="Times New Roman"/>
          <w:spacing w:val="-6"/>
        </w:rPr>
      </w:pPr>
      <w:r>
        <w:rPr>
          <w:rFonts w:eastAsia="Times New Roman"/>
          <w:spacing w:val="-6"/>
        </w:rPr>
        <w:tab/>
      </w:r>
      <w:r>
        <w:rPr>
          <w:rFonts w:eastAsia="Times New Roman"/>
          <w:spacing w:val="-6"/>
        </w:rPr>
        <w:tab/>
      </w:r>
      <w:r>
        <w:rPr>
          <w:rFonts w:eastAsia="Times New Roman"/>
          <w:spacing w:val="-6"/>
        </w:rPr>
        <w:tab/>
      </w:r>
      <w:proofErr w:type="spellStart"/>
      <w:r>
        <w:rPr>
          <w:rFonts w:eastAsia="Times New Roman"/>
          <w:spacing w:val="-6"/>
        </w:rPr>
        <w:t>AFFH_Tract</w:t>
      </w:r>
      <w:proofErr w:type="spellEnd"/>
      <w:r>
        <w:rPr>
          <w:rFonts w:eastAsia="Times New Roman"/>
          <w:spacing w:val="-6"/>
        </w:rPr>
        <w:t xml:space="preserve">, Index 177: </w:t>
      </w:r>
      <w:proofErr w:type="spellStart"/>
      <w:r>
        <w:rPr>
          <w:rFonts w:eastAsia="Times New Roman"/>
          <w:spacing w:val="-6"/>
        </w:rPr>
        <w:t>haz_idx</w:t>
      </w:r>
      <w:proofErr w:type="spellEnd"/>
      <w:r>
        <w:rPr>
          <w:rFonts w:eastAsia="Times New Roman"/>
          <w:spacing w:val="-6"/>
        </w:rPr>
        <w:t>, Environmental health index</w:t>
      </w:r>
    </w:p>
    <w:p w14:paraId="3A731286" w14:textId="5BEDB1D4" w:rsidR="0063560E" w:rsidRDefault="0063560E" w:rsidP="0068435F">
      <w:pPr>
        <w:tabs>
          <w:tab w:val="left" w:pos="1080"/>
        </w:tabs>
        <w:spacing w:after="0" w:line="240" w:lineRule="auto"/>
        <w:jc w:val="both"/>
        <w:textAlignment w:val="baseline"/>
      </w:pPr>
    </w:p>
    <w:p w14:paraId="55755B35" w14:textId="77777777" w:rsidR="003F2DB4" w:rsidRPr="00AD6382" w:rsidRDefault="003F2DB4" w:rsidP="0068435F">
      <w:pPr>
        <w:pStyle w:val="ListParagraph"/>
        <w:spacing w:after="0" w:line="240" w:lineRule="auto"/>
        <w:ind w:left="3600"/>
        <w:contextualSpacing w:val="0"/>
        <w:rPr>
          <w:color w:val="ED7D31" w:themeColor="accent2"/>
        </w:rPr>
      </w:pPr>
    </w:p>
    <w:p w14:paraId="464FE838" w14:textId="4E245E69" w:rsidR="001C7DEA" w:rsidRPr="001C7DEA" w:rsidRDefault="006F3A9C" w:rsidP="0068435F">
      <w:pPr>
        <w:tabs>
          <w:tab w:val="left" w:pos="1080"/>
        </w:tabs>
        <w:spacing w:after="0" w:line="240" w:lineRule="auto"/>
        <w:jc w:val="both"/>
        <w:textAlignment w:val="baseline"/>
      </w:pPr>
      <w:r>
        <w:t xml:space="preserve">For any access to opportunity that is less than perfect, what’s blocking you from accessing this opportunity? </w:t>
      </w:r>
      <w:r w:rsidR="0068435F">
        <w:t xml:space="preserve">(Some are amenity-specific, some are general—the CF identification and ranking should </w:t>
      </w:r>
      <w:r w:rsidR="006C250E">
        <w:t>appear</w:t>
      </w:r>
      <w:r w:rsidR="0068435F">
        <w:t xml:space="preserve"> for each opportunity) </w:t>
      </w:r>
    </w:p>
    <w:p w14:paraId="028C75ED" w14:textId="77777777" w:rsidR="001C7DEA" w:rsidRPr="001C7DEA" w:rsidRDefault="001C7DEA" w:rsidP="0068435F">
      <w:pPr>
        <w:pStyle w:val="ColorfulList-Accent11"/>
        <w:numPr>
          <w:ilvl w:val="0"/>
          <w:numId w:val="14"/>
        </w:numPr>
        <w:tabs>
          <w:tab w:val="left" w:pos="1080"/>
        </w:tabs>
        <w:ind w:right="576"/>
        <w:textAlignment w:val="baseline"/>
        <w:rPr>
          <w:rFonts w:eastAsia="Times New Roman"/>
          <w:color w:val="4472C4" w:themeColor="accent5"/>
        </w:rPr>
      </w:pPr>
      <w:r w:rsidRPr="001C7DEA">
        <w:rPr>
          <w:rFonts w:eastAsia="Times New Roman"/>
          <w:color w:val="4472C4" w:themeColor="accent5"/>
        </w:rPr>
        <w:t>Access to financial services</w:t>
      </w:r>
    </w:p>
    <w:p w14:paraId="6194C6CF" w14:textId="77777777" w:rsidR="001C7DEA" w:rsidRPr="001C7DEA" w:rsidRDefault="001C7DEA" w:rsidP="0068435F">
      <w:pPr>
        <w:pStyle w:val="ColorfulList-Accent11"/>
        <w:numPr>
          <w:ilvl w:val="0"/>
          <w:numId w:val="14"/>
        </w:numPr>
        <w:tabs>
          <w:tab w:val="left" w:pos="1080"/>
        </w:tabs>
        <w:ind w:right="576"/>
        <w:textAlignment w:val="baseline"/>
        <w:rPr>
          <w:rFonts w:eastAsia="Times New Roman"/>
          <w:color w:val="4472C4" w:themeColor="accent5"/>
        </w:rPr>
      </w:pPr>
      <w:r w:rsidRPr="001C7DEA">
        <w:rPr>
          <w:rFonts w:eastAsia="Times New Roman"/>
          <w:color w:val="4472C4" w:themeColor="accent5"/>
        </w:rPr>
        <w:t>Lack of private investments in specific neighborhoods</w:t>
      </w:r>
    </w:p>
    <w:p w14:paraId="239BD882" w14:textId="77777777" w:rsidR="001C7DEA" w:rsidRPr="001C7DEA" w:rsidRDefault="001C7DEA" w:rsidP="0068435F">
      <w:pPr>
        <w:pStyle w:val="ColorfulList-Accent11"/>
        <w:numPr>
          <w:ilvl w:val="0"/>
          <w:numId w:val="14"/>
        </w:numPr>
        <w:tabs>
          <w:tab w:val="left" w:pos="1080"/>
        </w:tabs>
        <w:ind w:right="576"/>
        <w:textAlignment w:val="baseline"/>
        <w:rPr>
          <w:rFonts w:eastAsia="Times New Roman"/>
          <w:color w:val="4472C4" w:themeColor="accent5"/>
        </w:rPr>
      </w:pPr>
      <w:r w:rsidRPr="001C7DEA">
        <w:rPr>
          <w:rFonts w:eastAsia="Times New Roman"/>
          <w:color w:val="4472C4" w:themeColor="accent5"/>
        </w:rPr>
        <w:t xml:space="preserve">Lack of public investments in specific neighborhoods, including services or amenities </w:t>
      </w:r>
    </w:p>
    <w:p w14:paraId="2CCDAD86" w14:textId="59917DE7" w:rsidR="001C7DEA" w:rsidRPr="001C7DEA" w:rsidRDefault="001C7DEA" w:rsidP="0068435F">
      <w:pPr>
        <w:pStyle w:val="ColorfulList-Accent11"/>
        <w:numPr>
          <w:ilvl w:val="0"/>
          <w:numId w:val="14"/>
        </w:numPr>
        <w:tabs>
          <w:tab w:val="left" w:pos="1080"/>
        </w:tabs>
        <w:ind w:right="576"/>
        <w:textAlignment w:val="baseline"/>
        <w:rPr>
          <w:rFonts w:eastAsia="Times New Roman"/>
          <w:color w:val="4472C4" w:themeColor="accent5"/>
        </w:rPr>
      </w:pPr>
      <w:r w:rsidRPr="001C7DEA">
        <w:rPr>
          <w:rFonts w:eastAsia="Times New Roman"/>
          <w:color w:val="4472C4" w:themeColor="accent5"/>
          <w:spacing w:val="-2"/>
        </w:rPr>
        <w:t xml:space="preserve">Lack of regional </w:t>
      </w:r>
      <w:r w:rsidR="00AD6382" w:rsidRPr="00AD6382">
        <w:rPr>
          <w:rFonts w:eastAsia="Times New Roman"/>
          <w:color w:val="ED7D31" w:themeColor="accent2"/>
          <w:spacing w:val="-2"/>
        </w:rPr>
        <w:t xml:space="preserve">or other intergovernmental </w:t>
      </w:r>
      <w:r w:rsidRPr="001C7DEA">
        <w:rPr>
          <w:rFonts w:eastAsia="Times New Roman"/>
          <w:color w:val="4472C4" w:themeColor="accent5"/>
          <w:spacing w:val="-2"/>
        </w:rPr>
        <w:t>cooperation</w:t>
      </w:r>
    </w:p>
    <w:p w14:paraId="6986AD4B" w14:textId="77777777" w:rsidR="001C7DEA" w:rsidRPr="001C7DEA" w:rsidRDefault="001C7DEA" w:rsidP="0068435F">
      <w:pPr>
        <w:pStyle w:val="ColorfulList-Accent11"/>
        <w:numPr>
          <w:ilvl w:val="0"/>
          <w:numId w:val="14"/>
        </w:numPr>
        <w:tabs>
          <w:tab w:val="left" w:pos="1080"/>
        </w:tabs>
        <w:ind w:right="576"/>
        <w:textAlignment w:val="baseline"/>
        <w:rPr>
          <w:rFonts w:eastAsia="Times New Roman"/>
          <w:color w:val="4472C4" w:themeColor="accent5"/>
        </w:rPr>
      </w:pPr>
      <w:r w:rsidRPr="001C7DEA">
        <w:rPr>
          <w:rFonts w:eastAsia="Times New Roman"/>
          <w:color w:val="4472C4" w:themeColor="accent5"/>
        </w:rPr>
        <w:t>Land use and zoning laws</w:t>
      </w:r>
      <w:r w:rsidRPr="001C7DEA">
        <w:rPr>
          <w:rFonts w:eastAsia="Times New Roman"/>
          <w:color w:val="4472C4" w:themeColor="accent5"/>
          <w:spacing w:val="-2"/>
        </w:rPr>
        <w:t xml:space="preserve"> </w:t>
      </w:r>
    </w:p>
    <w:p w14:paraId="6EB2F840" w14:textId="77777777" w:rsidR="001C7DEA" w:rsidRPr="001C7DEA" w:rsidRDefault="001C7DEA" w:rsidP="0068435F">
      <w:pPr>
        <w:pStyle w:val="ColorfulList-Accent11"/>
        <w:numPr>
          <w:ilvl w:val="0"/>
          <w:numId w:val="14"/>
        </w:numPr>
        <w:tabs>
          <w:tab w:val="left" w:pos="1080"/>
        </w:tabs>
        <w:ind w:right="576"/>
        <w:textAlignment w:val="baseline"/>
        <w:rPr>
          <w:rFonts w:eastAsia="Times New Roman"/>
          <w:color w:val="4472C4" w:themeColor="accent5"/>
        </w:rPr>
      </w:pPr>
      <w:r w:rsidRPr="001C7DEA">
        <w:rPr>
          <w:rFonts w:eastAsia="Times New Roman"/>
          <w:color w:val="4472C4" w:themeColor="accent5"/>
          <w:spacing w:val="-2"/>
        </w:rPr>
        <w:t>Lending Discrimination</w:t>
      </w:r>
    </w:p>
    <w:p w14:paraId="62EA9F91" w14:textId="77777777" w:rsidR="001C7DEA" w:rsidRPr="001C7DEA" w:rsidRDefault="001C7DEA" w:rsidP="0068435F">
      <w:pPr>
        <w:pStyle w:val="ColorfulList-Accent11"/>
        <w:numPr>
          <w:ilvl w:val="0"/>
          <w:numId w:val="14"/>
        </w:numPr>
        <w:tabs>
          <w:tab w:val="left" w:pos="1080"/>
        </w:tabs>
        <w:ind w:right="576"/>
        <w:textAlignment w:val="baseline"/>
        <w:rPr>
          <w:rFonts w:eastAsia="Times New Roman"/>
          <w:color w:val="4472C4" w:themeColor="accent5"/>
        </w:rPr>
      </w:pPr>
      <w:r w:rsidRPr="001C7DEA">
        <w:rPr>
          <w:rFonts w:eastAsia="Times New Roman"/>
          <w:color w:val="4472C4" w:themeColor="accent5"/>
        </w:rPr>
        <w:t>Location and type of affordable housing</w:t>
      </w:r>
    </w:p>
    <w:p w14:paraId="5DF8624E" w14:textId="77777777" w:rsidR="001C7DEA" w:rsidRPr="001C7DEA" w:rsidRDefault="001C7DEA" w:rsidP="0068435F">
      <w:pPr>
        <w:pStyle w:val="ColorfulList-Accent11"/>
        <w:numPr>
          <w:ilvl w:val="0"/>
          <w:numId w:val="14"/>
        </w:numPr>
        <w:tabs>
          <w:tab w:val="left" w:pos="1080"/>
        </w:tabs>
        <w:ind w:right="576"/>
        <w:textAlignment w:val="baseline"/>
        <w:rPr>
          <w:rFonts w:eastAsia="Times New Roman"/>
          <w:color w:val="4472C4" w:themeColor="accent5"/>
        </w:rPr>
      </w:pPr>
      <w:r w:rsidRPr="001C7DEA">
        <w:rPr>
          <w:rFonts w:eastAsia="Times New Roman"/>
          <w:color w:val="4472C4" w:themeColor="accent5"/>
        </w:rPr>
        <w:t>Location of employers</w:t>
      </w:r>
    </w:p>
    <w:p w14:paraId="1CE02201" w14:textId="77777777" w:rsidR="001C7DEA" w:rsidRPr="001C7DEA" w:rsidRDefault="001C7DEA" w:rsidP="0068435F">
      <w:pPr>
        <w:pStyle w:val="ColorfulList-Accent11"/>
        <w:numPr>
          <w:ilvl w:val="0"/>
          <w:numId w:val="14"/>
        </w:numPr>
        <w:tabs>
          <w:tab w:val="left" w:pos="1080"/>
        </w:tabs>
        <w:ind w:right="576"/>
        <w:textAlignment w:val="baseline"/>
        <w:rPr>
          <w:rFonts w:eastAsia="Times New Roman"/>
          <w:color w:val="4472C4" w:themeColor="accent5"/>
        </w:rPr>
      </w:pPr>
      <w:r w:rsidRPr="001C7DEA">
        <w:rPr>
          <w:rFonts w:eastAsia="Times New Roman"/>
          <w:color w:val="4472C4" w:themeColor="accent5"/>
        </w:rPr>
        <w:t>Location of environmental health hazards</w:t>
      </w:r>
    </w:p>
    <w:p w14:paraId="5D8547C5" w14:textId="77777777" w:rsidR="001C7DEA" w:rsidRPr="001C7DEA" w:rsidRDefault="001C7DEA" w:rsidP="0068435F">
      <w:pPr>
        <w:pStyle w:val="ColorfulList-Accent11"/>
        <w:numPr>
          <w:ilvl w:val="0"/>
          <w:numId w:val="14"/>
        </w:numPr>
        <w:tabs>
          <w:tab w:val="left" w:pos="1080"/>
        </w:tabs>
        <w:ind w:right="576"/>
        <w:textAlignment w:val="baseline"/>
        <w:rPr>
          <w:rFonts w:eastAsia="Times New Roman"/>
          <w:color w:val="4472C4" w:themeColor="accent5"/>
        </w:rPr>
      </w:pPr>
      <w:r w:rsidRPr="001C7DEA">
        <w:rPr>
          <w:rFonts w:eastAsia="Times New Roman"/>
          <w:color w:val="4472C4" w:themeColor="accent5"/>
        </w:rPr>
        <w:t>Location of proficient schools and school assignment policies</w:t>
      </w:r>
    </w:p>
    <w:p w14:paraId="5D1F2E60" w14:textId="77777777" w:rsidR="001C7DEA" w:rsidRPr="001C7DEA" w:rsidRDefault="001C7DEA" w:rsidP="0068435F">
      <w:pPr>
        <w:numPr>
          <w:ilvl w:val="0"/>
          <w:numId w:val="14"/>
        </w:numPr>
        <w:tabs>
          <w:tab w:val="left" w:pos="360"/>
          <w:tab w:val="left" w:pos="1080"/>
        </w:tabs>
        <w:spacing w:after="0" w:line="240" w:lineRule="auto"/>
        <w:jc w:val="both"/>
        <w:textAlignment w:val="baseline"/>
        <w:rPr>
          <w:rFonts w:eastAsia="Times New Roman"/>
          <w:color w:val="4472C4" w:themeColor="accent5"/>
        </w:rPr>
      </w:pPr>
      <w:r w:rsidRPr="001C7DEA">
        <w:rPr>
          <w:rFonts w:eastAsia="Times New Roman"/>
          <w:color w:val="4472C4" w:themeColor="accent5"/>
        </w:rPr>
        <w:t>Occupancy codes and restrictions</w:t>
      </w:r>
    </w:p>
    <w:p w14:paraId="1043029A" w14:textId="77777777" w:rsidR="001C7DEA" w:rsidRPr="001C7DEA" w:rsidRDefault="001C7DEA" w:rsidP="0068435F">
      <w:pPr>
        <w:numPr>
          <w:ilvl w:val="0"/>
          <w:numId w:val="14"/>
        </w:numPr>
        <w:tabs>
          <w:tab w:val="left" w:pos="1080"/>
        </w:tabs>
        <w:spacing w:after="0" w:line="240" w:lineRule="auto"/>
        <w:jc w:val="both"/>
        <w:textAlignment w:val="baseline"/>
        <w:rPr>
          <w:rFonts w:eastAsia="Times New Roman"/>
          <w:color w:val="4472C4" w:themeColor="accent5"/>
        </w:rPr>
      </w:pPr>
      <w:r w:rsidRPr="001C7DEA">
        <w:rPr>
          <w:rFonts w:eastAsia="Times New Roman"/>
          <w:color w:val="4472C4" w:themeColor="accent5"/>
          <w:spacing w:val="-2"/>
        </w:rPr>
        <w:t xml:space="preserve">Private discrimination </w:t>
      </w:r>
    </w:p>
    <w:p w14:paraId="75C78CBB" w14:textId="77777777" w:rsidR="001C7DEA" w:rsidRPr="001C7DEA" w:rsidRDefault="001C7DEA" w:rsidP="0068435F">
      <w:pPr>
        <w:pStyle w:val="ColorfulList-Accent11"/>
        <w:numPr>
          <w:ilvl w:val="0"/>
          <w:numId w:val="14"/>
        </w:numPr>
        <w:tabs>
          <w:tab w:val="left" w:pos="1080"/>
        </w:tabs>
        <w:ind w:right="576"/>
        <w:textAlignment w:val="baseline"/>
        <w:rPr>
          <w:rFonts w:eastAsia="Times New Roman"/>
          <w:color w:val="4472C4" w:themeColor="accent5"/>
        </w:rPr>
      </w:pPr>
      <w:r w:rsidRPr="001C7DEA">
        <w:rPr>
          <w:rFonts w:eastAsia="Times New Roman"/>
          <w:color w:val="4472C4" w:themeColor="accent5"/>
        </w:rPr>
        <w:t>The availability, type, frequency, and reliability of public transportation</w:t>
      </w:r>
    </w:p>
    <w:p w14:paraId="6ADEA281" w14:textId="592B24FF" w:rsidR="0068435F" w:rsidRPr="0068435F" w:rsidRDefault="001C7DEA" w:rsidP="0068435F">
      <w:pPr>
        <w:pStyle w:val="ColorfulList-Accent11"/>
        <w:numPr>
          <w:ilvl w:val="0"/>
          <w:numId w:val="14"/>
        </w:numPr>
        <w:tabs>
          <w:tab w:val="left" w:pos="1080"/>
        </w:tabs>
        <w:ind w:right="576"/>
        <w:textAlignment w:val="baseline"/>
        <w:rPr>
          <w:rFonts w:eastAsia="Times New Roman"/>
        </w:rPr>
      </w:pPr>
      <w:r w:rsidRPr="001C7DEA">
        <w:rPr>
          <w:rFonts w:eastAsia="Times New Roman"/>
          <w:spacing w:val="1"/>
        </w:rPr>
        <w:t>Othe</w:t>
      </w:r>
      <w:r w:rsidR="0068435F">
        <w:rPr>
          <w:rFonts w:eastAsia="Times New Roman"/>
          <w:spacing w:val="1"/>
        </w:rPr>
        <w:t>r</w:t>
      </w:r>
    </w:p>
    <w:p w14:paraId="4D3695C9" w14:textId="77777777" w:rsidR="0068435F" w:rsidRDefault="0068435F" w:rsidP="0068435F">
      <w:pPr>
        <w:pStyle w:val="ColorfulList-Accent11"/>
        <w:tabs>
          <w:tab w:val="left" w:pos="1080"/>
        </w:tabs>
        <w:ind w:right="576"/>
        <w:textAlignment w:val="baseline"/>
        <w:rPr>
          <w:rFonts w:eastAsia="Times New Roman"/>
          <w:spacing w:val="1"/>
        </w:rPr>
      </w:pPr>
    </w:p>
    <w:p w14:paraId="2E395133" w14:textId="5EF2E9B9" w:rsidR="001C7DEA" w:rsidRPr="005B1DB9" w:rsidRDefault="0068435F" w:rsidP="0068435F">
      <w:pPr>
        <w:pStyle w:val="ColorfulList-Accent11"/>
        <w:tabs>
          <w:tab w:val="left" w:pos="1080"/>
        </w:tabs>
        <w:ind w:left="0" w:right="576"/>
        <w:textAlignment w:val="baseline"/>
        <w:rPr>
          <w:rFonts w:eastAsia="Times New Roman"/>
          <w:b/>
          <w:spacing w:val="1"/>
        </w:rPr>
      </w:pPr>
      <w:r w:rsidRPr="005B1DB9">
        <w:rPr>
          <w:rFonts w:eastAsia="Times New Roman"/>
          <w:b/>
          <w:spacing w:val="1"/>
        </w:rPr>
        <w:t xml:space="preserve">Module 4: </w:t>
      </w:r>
      <w:r w:rsidR="00D02143" w:rsidRPr="005B1DB9">
        <w:rPr>
          <w:rFonts w:eastAsia="Times New Roman"/>
          <w:b/>
          <w:spacing w:val="1"/>
        </w:rPr>
        <w:t>Housing Needs</w:t>
      </w:r>
    </w:p>
    <w:p w14:paraId="58D40798" w14:textId="77777777" w:rsidR="00926D82" w:rsidRDefault="00926D82" w:rsidP="0068435F">
      <w:pPr>
        <w:pStyle w:val="ColorfulList-Accent11"/>
        <w:tabs>
          <w:tab w:val="left" w:pos="1080"/>
        </w:tabs>
        <w:ind w:left="0" w:right="576"/>
        <w:textAlignment w:val="baseline"/>
        <w:rPr>
          <w:rFonts w:eastAsia="Times New Roman"/>
          <w:spacing w:val="1"/>
        </w:rPr>
      </w:pPr>
    </w:p>
    <w:p w14:paraId="44F4E5CE" w14:textId="77777777" w:rsidR="00926D82" w:rsidRDefault="00926D82" w:rsidP="00926D82">
      <w:pPr>
        <w:tabs>
          <w:tab w:val="left" w:pos="1080"/>
        </w:tabs>
        <w:spacing w:after="0" w:line="240" w:lineRule="auto"/>
        <w:ind w:left="720"/>
        <w:jc w:val="both"/>
        <w:textAlignment w:val="baseline"/>
        <w:rPr>
          <w:rFonts w:eastAsia="Times New Roman"/>
          <w:spacing w:val="-6"/>
        </w:rPr>
      </w:pPr>
      <w:r>
        <w:rPr>
          <w:rFonts w:eastAsia="Times New Roman"/>
          <w:spacing w:val="-6"/>
        </w:rPr>
        <w:t xml:space="preserve">Component 1: Tell us about your experience. </w:t>
      </w:r>
    </w:p>
    <w:p w14:paraId="593442D6" w14:textId="03CFD0F8" w:rsidR="00926D82" w:rsidRPr="0068435F" w:rsidRDefault="00B228AE" w:rsidP="0068435F">
      <w:pPr>
        <w:pStyle w:val="ColorfulList-Accent11"/>
        <w:tabs>
          <w:tab w:val="left" w:pos="1080"/>
        </w:tabs>
        <w:ind w:left="0" w:right="576"/>
        <w:textAlignment w:val="baseline"/>
        <w:rPr>
          <w:rFonts w:eastAsia="Times New Roman"/>
        </w:rPr>
      </w:pPr>
      <w:r>
        <w:rPr>
          <w:rFonts w:eastAsia="Times New Roman"/>
        </w:rPr>
        <w:tab/>
      </w:r>
      <w:r>
        <w:rPr>
          <w:rFonts w:eastAsia="Times New Roman"/>
        </w:rPr>
        <w:tab/>
        <w:t>Housing Needs</w:t>
      </w:r>
    </w:p>
    <w:p w14:paraId="50A461E9" w14:textId="4D4CFA97" w:rsidR="00673A42" w:rsidRDefault="00673A42" w:rsidP="00150CF6">
      <w:pPr>
        <w:pStyle w:val="ColorfulList-Accent11"/>
        <w:numPr>
          <w:ilvl w:val="1"/>
          <w:numId w:val="7"/>
        </w:numPr>
        <w:tabs>
          <w:tab w:val="left" w:pos="1080"/>
        </w:tabs>
        <w:ind w:right="576"/>
        <w:textAlignment w:val="baseline"/>
        <w:rPr>
          <w:rFonts w:eastAsia="Times New Roman"/>
        </w:rPr>
      </w:pPr>
      <w:r>
        <w:rPr>
          <w:rFonts w:eastAsia="Times New Roman"/>
        </w:rPr>
        <w:t>What percent of your income do you spend on housing?</w:t>
      </w:r>
    </w:p>
    <w:p w14:paraId="1D364F9F" w14:textId="15146BBB" w:rsidR="00673A42" w:rsidRDefault="00673A42" w:rsidP="00150CF6">
      <w:pPr>
        <w:pStyle w:val="ColorfulList-Accent11"/>
        <w:numPr>
          <w:ilvl w:val="1"/>
          <w:numId w:val="7"/>
        </w:numPr>
        <w:tabs>
          <w:tab w:val="left" w:pos="1080"/>
        </w:tabs>
        <w:ind w:right="576"/>
        <w:textAlignment w:val="baseline"/>
        <w:rPr>
          <w:rFonts w:eastAsia="Times New Roman"/>
        </w:rPr>
      </w:pPr>
      <w:r>
        <w:rPr>
          <w:rFonts w:eastAsia="Times New Roman"/>
        </w:rPr>
        <w:t>How many bedrooms does your household have?</w:t>
      </w:r>
    </w:p>
    <w:p w14:paraId="4F543EE3" w14:textId="77777777" w:rsidR="006C250E" w:rsidRPr="008E7BCC" w:rsidRDefault="006C250E" w:rsidP="006C250E">
      <w:pPr>
        <w:pStyle w:val="ColorfulList-Accent11"/>
        <w:numPr>
          <w:ilvl w:val="1"/>
          <w:numId w:val="7"/>
        </w:numPr>
        <w:tabs>
          <w:tab w:val="left" w:pos="1080"/>
        </w:tabs>
        <w:ind w:right="576"/>
        <w:textAlignment w:val="baseline"/>
        <w:rPr>
          <w:rFonts w:eastAsia="Times New Roman"/>
        </w:rPr>
      </w:pPr>
      <w:r>
        <w:t>What of the following housing problems do you experience?</w:t>
      </w:r>
    </w:p>
    <w:p w14:paraId="6DFD631A" w14:textId="77777777" w:rsidR="006C250E" w:rsidRPr="008E7BCC" w:rsidRDefault="006C250E" w:rsidP="006C250E">
      <w:pPr>
        <w:pStyle w:val="ColorfulList-Accent11"/>
        <w:numPr>
          <w:ilvl w:val="2"/>
          <w:numId w:val="7"/>
        </w:numPr>
        <w:tabs>
          <w:tab w:val="left" w:pos="1080"/>
        </w:tabs>
        <w:ind w:right="576"/>
        <w:textAlignment w:val="baseline"/>
        <w:rPr>
          <w:rFonts w:eastAsia="Times New Roman"/>
        </w:rPr>
      </w:pPr>
      <w:r>
        <w:t>Overcrowding</w:t>
      </w:r>
    </w:p>
    <w:p w14:paraId="2CCFD814" w14:textId="77777777" w:rsidR="006C250E" w:rsidRPr="008E7BCC" w:rsidRDefault="006C250E" w:rsidP="006C250E">
      <w:pPr>
        <w:pStyle w:val="ColorfulList-Accent11"/>
        <w:numPr>
          <w:ilvl w:val="2"/>
          <w:numId w:val="7"/>
        </w:numPr>
        <w:tabs>
          <w:tab w:val="left" w:pos="1080"/>
        </w:tabs>
        <w:ind w:right="576"/>
        <w:textAlignment w:val="baseline"/>
        <w:rPr>
          <w:rFonts w:eastAsia="Times New Roman"/>
        </w:rPr>
      </w:pPr>
      <w:r>
        <w:t>Lacking a complete kitchen</w:t>
      </w:r>
    </w:p>
    <w:p w14:paraId="3CA14604" w14:textId="77777777" w:rsidR="006C250E" w:rsidRPr="008E7BCC" w:rsidRDefault="006C250E" w:rsidP="006C250E">
      <w:pPr>
        <w:pStyle w:val="ColorfulList-Accent11"/>
        <w:numPr>
          <w:ilvl w:val="2"/>
          <w:numId w:val="7"/>
        </w:numPr>
        <w:tabs>
          <w:tab w:val="left" w:pos="1080"/>
        </w:tabs>
        <w:ind w:right="576"/>
        <w:textAlignment w:val="baseline"/>
        <w:rPr>
          <w:rFonts w:eastAsia="Times New Roman"/>
        </w:rPr>
      </w:pPr>
      <w:r>
        <w:t>Lacking plumbing</w:t>
      </w:r>
    </w:p>
    <w:p w14:paraId="1207DDA0" w14:textId="77777777" w:rsidR="006C250E" w:rsidRDefault="006C250E" w:rsidP="006C250E">
      <w:pPr>
        <w:pStyle w:val="ColorfulList-Accent11"/>
        <w:numPr>
          <w:ilvl w:val="2"/>
          <w:numId w:val="7"/>
        </w:numPr>
        <w:tabs>
          <w:tab w:val="left" w:pos="1080"/>
        </w:tabs>
        <w:ind w:right="576"/>
        <w:textAlignment w:val="baseline"/>
        <w:rPr>
          <w:rFonts w:eastAsia="Times New Roman"/>
        </w:rPr>
      </w:pPr>
      <w:r>
        <w:rPr>
          <w:rFonts w:eastAsia="Times New Roman"/>
        </w:rPr>
        <w:lastRenderedPageBreak/>
        <w:t xml:space="preserve">Other </w:t>
      </w:r>
    </w:p>
    <w:p w14:paraId="52CDF241" w14:textId="77777777" w:rsidR="006C250E" w:rsidRDefault="006C250E" w:rsidP="006C250E">
      <w:pPr>
        <w:pStyle w:val="ColorfulList-Accent11"/>
        <w:numPr>
          <w:ilvl w:val="2"/>
          <w:numId w:val="7"/>
        </w:numPr>
        <w:tabs>
          <w:tab w:val="left" w:pos="1080"/>
        </w:tabs>
        <w:ind w:right="576"/>
        <w:textAlignment w:val="baseline"/>
        <w:rPr>
          <w:rFonts w:eastAsia="Times New Roman"/>
        </w:rPr>
      </w:pPr>
      <w:r>
        <w:rPr>
          <w:rFonts w:eastAsia="Times New Roman"/>
        </w:rPr>
        <w:t xml:space="preserve">None </w:t>
      </w:r>
    </w:p>
    <w:p w14:paraId="14C14D0B" w14:textId="77777777" w:rsidR="006C250E" w:rsidRPr="008E7BCC" w:rsidRDefault="006C250E" w:rsidP="006C250E">
      <w:pPr>
        <w:pStyle w:val="ColorfulList-Accent11"/>
        <w:numPr>
          <w:ilvl w:val="1"/>
          <w:numId w:val="7"/>
        </w:numPr>
        <w:tabs>
          <w:tab w:val="left" w:pos="1080"/>
        </w:tabs>
        <w:ind w:right="576"/>
        <w:textAlignment w:val="baseline"/>
        <w:rPr>
          <w:rFonts w:eastAsia="Times New Roman"/>
        </w:rPr>
      </w:pPr>
      <w:r>
        <w:rPr>
          <w:rFonts w:eastAsia="Times New Roman"/>
        </w:rPr>
        <w:t xml:space="preserve">You indicated that you rent your home. Do you want to own a home in the future? If so, </w:t>
      </w:r>
      <w:r w:rsidRPr="008E7BCC">
        <w:t xml:space="preserve">how many years until you think you will be able to? </w:t>
      </w:r>
    </w:p>
    <w:p w14:paraId="2A42C703" w14:textId="77777777" w:rsidR="00B228AE" w:rsidRPr="005B1DB9" w:rsidRDefault="00B228AE" w:rsidP="00B228AE">
      <w:pPr>
        <w:pStyle w:val="ColorfulList-Accent11"/>
        <w:numPr>
          <w:ilvl w:val="1"/>
          <w:numId w:val="7"/>
        </w:numPr>
        <w:tabs>
          <w:tab w:val="left" w:pos="1080"/>
        </w:tabs>
        <w:ind w:right="576"/>
        <w:textAlignment w:val="baseline"/>
        <w:rPr>
          <w:rFonts w:eastAsia="Times New Roman"/>
        </w:rPr>
      </w:pPr>
      <w:r>
        <w:rPr>
          <w:rFonts w:eastAsia="Times New Roman"/>
        </w:rPr>
        <w:t xml:space="preserve">In your community, is there sufficient affordable, accessible housing? For families? For elderly? For people with disabilities? </w:t>
      </w:r>
    </w:p>
    <w:p w14:paraId="0F22EF30" w14:textId="77777777" w:rsidR="00256BC7" w:rsidRDefault="00B228AE" w:rsidP="00B228AE">
      <w:pPr>
        <w:pStyle w:val="ColorfulList-Accent11"/>
        <w:numPr>
          <w:ilvl w:val="1"/>
          <w:numId w:val="7"/>
        </w:numPr>
        <w:tabs>
          <w:tab w:val="left" w:pos="1080"/>
        </w:tabs>
        <w:ind w:right="576"/>
        <w:textAlignment w:val="baseline"/>
        <w:rPr>
          <w:ins w:id="369" w:author="Grace Baranowski" w:date="2017-01-09T16:46:00Z"/>
          <w:rFonts w:eastAsia="Times New Roman"/>
        </w:rPr>
      </w:pPr>
      <w:r>
        <w:rPr>
          <w:rFonts w:eastAsia="Times New Roman"/>
        </w:rPr>
        <w:t xml:space="preserve">Our community needs more housing that is: </w:t>
      </w:r>
    </w:p>
    <w:p w14:paraId="63F1545E" w14:textId="3FC9CEA3" w:rsidR="00256BC7" w:rsidRDefault="00B228AE" w:rsidP="00256BC7">
      <w:pPr>
        <w:pStyle w:val="ColorfulList-Accent11"/>
        <w:numPr>
          <w:ilvl w:val="2"/>
          <w:numId w:val="7"/>
        </w:numPr>
        <w:tabs>
          <w:tab w:val="left" w:pos="1080"/>
        </w:tabs>
        <w:ind w:right="576"/>
        <w:textAlignment w:val="baseline"/>
        <w:rPr>
          <w:ins w:id="370" w:author="Grace Baranowski" w:date="2017-01-09T16:46:00Z"/>
          <w:rFonts w:eastAsia="Times New Roman"/>
        </w:rPr>
        <w:pPrChange w:id="371" w:author="Grace Baranowski" w:date="2017-01-09T16:46:00Z">
          <w:pPr>
            <w:pStyle w:val="ColorfulList-Accent11"/>
            <w:numPr>
              <w:ilvl w:val="1"/>
              <w:numId w:val="7"/>
            </w:numPr>
            <w:tabs>
              <w:tab w:val="left" w:pos="1080"/>
            </w:tabs>
            <w:ind w:left="2160" w:right="576" w:hanging="360"/>
            <w:textAlignment w:val="baseline"/>
          </w:pPr>
        </w:pPrChange>
      </w:pPr>
      <w:del w:id="372" w:author="Grace Baranowski" w:date="2017-01-09T16:46:00Z">
        <w:r w:rsidDel="00256BC7">
          <w:rPr>
            <w:rFonts w:eastAsia="Times New Roman"/>
          </w:rPr>
          <w:delText>single</w:delText>
        </w:r>
      </w:del>
      <w:ins w:id="373" w:author="Grace Baranowski" w:date="2017-01-09T16:46:00Z">
        <w:r w:rsidR="00256BC7">
          <w:rPr>
            <w:rFonts w:eastAsia="Times New Roman"/>
          </w:rPr>
          <w:t>S</w:t>
        </w:r>
        <w:r w:rsidR="00256BC7">
          <w:rPr>
            <w:rFonts w:eastAsia="Times New Roman"/>
          </w:rPr>
          <w:t>ingle</w:t>
        </w:r>
      </w:ins>
      <w:r>
        <w:rPr>
          <w:rFonts w:eastAsia="Times New Roman"/>
        </w:rPr>
        <w:t>-family</w:t>
      </w:r>
    </w:p>
    <w:p w14:paraId="39042D4E" w14:textId="77777777" w:rsidR="00256BC7" w:rsidRDefault="00256BC7" w:rsidP="00256BC7">
      <w:pPr>
        <w:pStyle w:val="ColorfulList-Accent11"/>
        <w:numPr>
          <w:ilvl w:val="2"/>
          <w:numId w:val="7"/>
        </w:numPr>
        <w:tabs>
          <w:tab w:val="left" w:pos="1080"/>
        </w:tabs>
        <w:ind w:right="576"/>
        <w:textAlignment w:val="baseline"/>
        <w:rPr>
          <w:ins w:id="374" w:author="Grace Baranowski" w:date="2017-01-09T16:46:00Z"/>
          <w:rFonts w:eastAsia="Times New Roman"/>
        </w:rPr>
        <w:pPrChange w:id="375" w:author="Grace Baranowski" w:date="2017-01-09T16:46:00Z">
          <w:pPr>
            <w:pStyle w:val="ColorfulList-Accent11"/>
            <w:numPr>
              <w:ilvl w:val="1"/>
              <w:numId w:val="7"/>
            </w:numPr>
            <w:tabs>
              <w:tab w:val="left" w:pos="1080"/>
            </w:tabs>
            <w:ind w:left="2160" w:right="576" w:hanging="360"/>
            <w:textAlignment w:val="baseline"/>
          </w:pPr>
        </w:pPrChange>
      </w:pPr>
      <w:ins w:id="376" w:author="Grace Baranowski" w:date="2017-01-09T16:46:00Z">
        <w:r>
          <w:rPr>
            <w:rFonts w:eastAsia="Times New Roman"/>
          </w:rPr>
          <w:t>L</w:t>
        </w:r>
      </w:ins>
      <w:del w:id="377" w:author="Grace Baranowski" w:date="2017-01-09T16:46:00Z">
        <w:r w:rsidR="00B228AE" w:rsidDel="00256BC7">
          <w:rPr>
            <w:rFonts w:eastAsia="Times New Roman"/>
          </w:rPr>
          <w:delText>, l</w:delText>
        </w:r>
      </w:del>
      <w:r w:rsidR="00B228AE">
        <w:rPr>
          <w:rFonts w:eastAsia="Times New Roman"/>
        </w:rPr>
        <w:t>ease/purchase</w:t>
      </w:r>
    </w:p>
    <w:p w14:paraId="573F1C23" w14:textId="77777777" w:rsidR="00256BC7" w:rsidRDefault="00256BC7" w:rsidP="00256BC7">
      <w:pPr>
        <w:pStyle w:val="ColorfulList-Accent11"/>
        <w:numPr>
          <w:ilvl w:val="2"/>
          <w:numId w:val="7"/>
        </w:numPr>
        <w:tabs>
          <w:tab w:val="left" w:pos="1080"/>
        </w:tabs>
        <w:ind w:right="576"/>
        <w:textAlignment w:val="baseline"/>
        <w:rPr>
          <w:ins w:id="378" w:author="Grace Baranowski" w:date="2017-01-09T16:46:00Z"/>
          <w:rFonts w:eastAsia="Times New Roman"/>
        </w:rPr>
        <w:pPrChange w:id="379" w:author="Grace Baranowski" w:date="2017-01-09T16:46:00Z">
          <w:pPr>
            <w:pStyle w:val="ColorfulList-Accent11"/>
            <w:numPr>
              <w:ilvl w:val="1"/>
              <w:numId w:val="7"/>
            </w:numPr>
            <w:tabs>
              <w:tab w:val="left" w:pos="1080"/>
            </w:tabs>
            <w:ind w:left="2160" w:right="576" w:hanging="360"/>
            <w:textAlignment w:val="baseline"/>
          </w:pPr>
        </w:pPrChange>
      </w:pPr>
      <w:ins w:id="380" w:author="Grace Baranowski" w:date="2017-01-09T16:46:00Z">
        <w:r>
          <w:rPr>
            <w:rFonts w:eastAsia="Times New Roman"/>
          </w:rPr>
          <w:t>A</w:t>
        </w:r>
      </w:ins>
      <w:del w:id="381" w:author="Grace Baranowski" w:date="2017-01-09T16:46:00Z">
        <w:r w:rsidR="00B228AE" w:rsidDel="00256BC7">
          <w:rPr>
            <w:rFonts w:eastAsia="Times New Roman"/>
          </w:rPr>
          <w:delText>, a</w:delText>
        </w:r>
      </w:del>
      <w:r w:rsidR="00B228AE">
        <w:rPr>
          <w:rFonts w:eastAsia="Times New Roman"/>
        </w:rPr>
        <w:t>partment/rental</w:t>
      </w:r>
    </w:p>
    <w:p w14:paraId="5B9D3075" w14:textId="77777777" w:rsidR="00256BC7" w:rsidRDefault="00256BC7" w:rsidP="00256BC7">
      <w:pPr>
        <w:pStyle w:val="ColorfulList-Accent11"/>
        <w:numPr>
          <w:ilvl w:val="2"/>
          <w:numId w:val="7"/>
        </w:numPr>
        <w:tabs>
          <w:tab w:val="left" w:pos="1080"/>
        </w:tabs>
        <w:ind w:right="576"/>
        <w:textAlignment w:val="baseline"/>
        <w:rPr>
          <w:ins w:id="382" w:author="Grace Baranowski" w:date="2017-01-09T16:46:00Z"/>
          <w:rFonts w:eastAsia="Times New Roman"/>
        </w:rPr>
        <w:pPrChange w:id="383" w:author="Grace Baranowski" w:date="2017-01-09T16:46:00Z">
          <w:pPr>
            <w:pStyle w:val="ColorfulList-Accent11"/>
            <w:numPr>
              <w:ilvl w:val="1"/>
              <w:numId w:val="7"/>
            </w:numPr>
            <w:tabs>
              <w:tab w:val="left" w:pos="1080"/>
            </w:tabs>
            <w:ind w:left="2160" w:right="576" w:hanging="360"/>
            <w:textAlignment w:val="baseline"/>
          </w:pPr>
        </w:pPrChange>
      </w:pPr>
      <w:ins w:id="384" w:author="Grace Baranowski" w:date="2017-01-09T16:46:00Z">
        <w:r>
          <w:rPr>
            <w:rFonts w:eastAsia="Times New Roman"/>
          </w:rPr>
          <w:t>A</w:t>
        </w:r>
      </w:ins>
      <w:del w:id="385" w:author="Grace Baranowski" w:date="2017-01-09T16:46:00Z">
        <w:r w:rsidR="00B228AE" w:rsidDel="00256BC7">
          <w:rPr>
            <w:rFonts w:eastAsia="Times New Roman"/>
          </w:rPr>
          <w:delText>, a</w:delText>
        </w:r>
      </w:del>
      <w:r w:rsidR="00B228AE">
        <w:rPr>
          <w:rFonts w:eastAsia="Times New Roman"/>
        </w:rPr>
        <w:t>ffordable housing</w:t>
      </w:r>
    </w:p>
    <w:p w14:paraId="5ED99AC6" w14:textId="07601952" w:rsidR="00B228AE" w:rsidRDefault="00256BC7" w:rsidP="00256BC7">
      <w:pPr>
        <w:pStyle w:val="ColorfulList-Accent11"/>
        <w:numPr>
          <w:ilvl w:val="2"/>
          <w:numId w:val="7"/>
        </w:numPr>
        <w:tabs>
          <w:tab w:val="left" w:pos="1080"/>
        </w:tabs>
        <w:ind w:right="576"/>
        <w:textAlignment w:val="baseline"/>
        <w:rPr>
          <w:rFonts w:eastAsia="Times New Roman"/>
        </w:rPr>
        <w:pPrChange w:id="386" w:author="Grace Baranowski" w:date="2017-01-09T16:46:00Z">
          <w:pPr>
            <w:pStyle w:val="ColorfulList-Accent11"/>
            <w:numPr>
              <w:ilvl w:val="1"/>
              <w:numId w:val="7"/>
            </w:numPr>
            <w:tabs>
              <w:tab w:val="left" w:pos="1080"/>
            </w:tabs>
            <w:ind w:left="2160" w:right="576" w:hanging="360"/>
            <w:textAlignment w:val="baseline"/>
          </w:pPr>
        </w:pPrChange>
      </w:pPr>
      <w:ins w:id="387" w:author="Grace Baranowski" w:date="2017-01-09T16:46:00Z">
        <w:r>
          <w:rPr>
            <w:rFonts w:eastAsia="Times New Roman"/>
          </w:rPr>
          <w:t>M</w:t>
        </w:r>
      </w:ins>
      <w:del w:id="388" w:author="Grace Baranowski" w:date="2017-01-09T16:46:00Z">
        <w:r w:rsidR="00B228AE" w:rsidDel="00256BC7">
          <w:rPr>
            <w:rFonts w:eastAsia="Times New Roman"/>
          </w:rPr>
          <w:delText>, m</w:delText>
        </w:r>
      </w:del>
      <w:r w:rsidR="00B228AE">
        <w:rPr>
          <w:rFonts w:eastAsia="Times New Roman"/>
        </w:rPr>
        <w:t>ore housing</w:t>
      </w:r>
      <w:ins w:id="389" w:author="Grace Baranowski" w:date="2017-01-09T16:46:00Z">
        <w:r>
          <w:rPr>
            <w:rFonts w:eastAsia="Times New Roman"/>
          </w:rPr>
          <w:t xml:space="preserve"> is</w:t>
        </w:r>
      </w:ins>
      <w:r w:rsidR="00B228AE">
        <w:rPr>
          <w:rFonts w:eastAsia="Times New Roman"/>
        </w:rPr>
        <w:t xml:space="preserve"> not needed. </w:t>
      </w:r>
    </w:p>
    <w:p w14:paraId="4EFE0977" w14:textId="77777777" w:rsidR="00B228AE" w:rsidRDefault="00B228AE" w:rsidP="00B228AE">
      <w:pPr>
        <w:pStyle w:val="ColorfulList-Accent11"/>
        <w:tabs>
          <w:tab w:val="left" w:pos="1080"/>
        </w:tabs>
        <w:ind w:right="576"/>
        <w:textAlignment w:val="baseline"/>
        <w:rPr>
          <w:rFonts w:eastAsia="Times New Roman"/>
        </w:rPr>
      </w:pPr>
      <w:r>
        <w:rPr>
          <w:rFonts w:eastAsia="Times New Roman"/>
        </w:rPr>
        <w:tab/>
      </w:r>
      <w:r>
        <w:rPr>
          <w:rFonts w:eastAsia="Times New Roman"/>
        </w:rPr>
        <w:tab/>
      </w:r>
    </w:p>
    <w:p w14:paraId="569065ED" w14:textId="15CCDF64" w:rsidR="00B228AE" w:rsidRPr="008E7BCC" w:rsidRDefault="00B228AE" w:rsidP="00B228AE">
      <w:pPr>
        <w:pStyle w:val="ColorfulList-Accent11"/>
        <w:tabs>
          <w:tab w:val="left" w:pos="1080"/>
        </w:tabs>
        <w:ind w:right="576"/>
        <w:textAlignment w:val="baseline"/>
        <w:rPr>
          <w:rFonts w:eastAsia="Times New Roman"/>
        </w:rPr>
      </w:pPr>
      <w:r>
        <w:rPr>
          <w:rFonts w:eastAsia="Times New Roman"/>
        </w:rPr>
        <w:tab/>
      </w:r>
      <w:r>
        <w:rPr>
          <w:rFonts w:eastAsia="Times New Roman"/>
        </w:rPr>
        <w:tab/>
        <w:t xml:space="preserve">Housing Discrimination </w:t>
      </w:r>
    </w:p>
    <w:p w14:paraId="090D18ED" w14:textId="77777777" w:rsidR="00D84119" w:rsidRDefault="00D84119" w:rsidP="00D84119">
      <w:pPr>
        <w:pStyle w:val="ColorfulList-Accent11"/>
        <w:numPr>
          <w:ilvl w:val="1"/>
          <w:numId w:val="7"/>
        </w:numPr>
        <w:tabs>
          <w:tab w:val="left" w:pos="1080"/>
        </w:tabs>
        <w:ind w:right="576"/>
        <w:textAlignment w:val="baseline"/>
        <w:rPr>
          <w:rFonts w:eastAsia="Times New Roman"/>
        </w:rPr>
      </w:pPr>
      <w:r>
        <w:rPr>
          <w:rFonts w:eastAsia="Times New Roman"/>
        </w:rPr>
        <w:t>Are you aware of the “basic” Fair Housing requirements (which prohibit discrimination in buying, selling, renting, or lending if based on race, color, religion, sex, national origin, disability, or families with children)?</w:t>
      </w:r>
    </w:p>
    <w:p w14:paraId="5681F544" w14:textId="77777777" w:rsidR="00D84119" w:rsidRDefault="00D84119" w:rsidP="00D84119">
      <w:pPr>
        <w:pStyle w:val="ColorfulList-Accent11"/>
        <w:numPr>
          <w:ilvl w:val="1"/>
          <w:numId w:val="7"/>
        </w:numPr>
        <w:tabs>
          <w:tab w:val="left" w:pos="1080"/>
        </w:tabs>
        <w:ind w:right="576"/>
        <w:textAlignment w:val="baseline"/>
        <w:rPr>
          <w:rFonts w:eastAsia="Times New Roman"/>
        </w:rPr>
      </w:pPr>
      <w:r>
        <w:rPr>
          <w:rFonts w:eastAsia="Times New Roman"/>
        </w:rPr>
        <w:t>Do you believe housing discrimination is an issue within your community?</w:t>
      </w:r>
    </w:p>
    <w:p w14:paraId="607C4B8C" w14:textId="045B7C89" w:rsidR="0063560E" w:rsidRDefault="0063560E" w:rsidP="00150CF6">
      <w:pPr>
        <w:pStyle w:val="ColorfulList-Accent11"/>
        <w:numPr>
          <w:ilvl w:val="1"/>
          <w:numId w:val="7"/>
        </w:numPr>
        <w:tabs>
          <w:tab w:val="left" w:pos="1080"/>
        </w:tabs>
        <w:ind w:right="576"/>
        <w:textAlignment w:val="baseline"/>
        <w:rPr>
          <w:rFonts w:eastAsia="Times New Roman"/>
        </w:rPr>
      </w:pPr>
      <w:r>
        <w:rPr>
          <w:rFonts w:eastAsia="Times New Roman"/>
        </w:rPr>
        <w:t xml:space="preserve">Have you experienced housing discrimination? </w:t>
      </w:r>
    </w:p>
    <w:p w14:paraId="44C54359" w14:textId="1F5D9732"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Yes, I have (Please state what happened in the space provided below)</w:t>
      </w:r>
    </w:p>
    <w:p w14:paraId="3BC212F2" w14:textId="566C5692"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I think I may have</w:t>
      </w:r>
    </w:p>
    <w:p w14:paraId="647E255D" w14:textId="220EFDB8"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No, I have not.</w:t>
      </w:r>
    </w:p>
    <w:p w14:paraId="270A4C2F" w14:textId="542D490E"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 xml:space="preserve">I do not know. </w:t>
      </w:r>
    </w:p>
    <w:p w14:paraId="762F9BB9" w14:textId="77777777" w:rsidR="00424A33" w:rsidRDefault="00424A33" w:rsidP="00150CF6">
      <w:pPr>
        <w:pStyle w:val="ColorfulList-Accent11"/>
        <w:numPr>
          <w:ilvl w:val="1"/>
          <w:numId w:val="7"/>
        </w:numPr>
        <w:tabs>
          <w:tab w:val="left" w:pos="1080"/>
        </w:tabs>
        <w:ind w:right="576"/>
        <w:textAlignment w:val="baseline"/>
        <w:rPr>
          <w:rFonts w:eastAsia="Times New Roman"/>
        </w:rPr>
      </w:pPr>
      <w:r>
        <w:rPr>
          <w:rFonts w:eastAsia="Times New Roman"/>
        </w:rPr>
        <w:t xml:space="preserve">Do you know someone other than yourself who has encountered housing discrimination? </w:t>
      </w:r>
    </w:p>
    <w:p w14:paraId="335AF34E" w14:textId="77777777"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Yes, I know someone who has</w:t>
      </w:r>
    </w:p>
    <w:p w14:paraId="4334C5C9" w14:textId="77777777"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I think I may know someone who has</w:t>
      </w:r>
    </w:p>
    <w:p w14:paraId="5A9490AD" w14:textId="77777777"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No, I don’t know anyone who has</w:t>
      </w:r>
    </w:p>
    <w:p w14:paraId="76F1BFE0" w14:textId="4D8D0A4B" w:rsidR="00424A33" w:rsidRP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 xml:space="preserve">I do not know. </w:t>
      </w:r>
    </w:p>
    <w:p w14:paraId="685885A2" w14:textId="1B760CAF" w:rsidR="00424A33" w:rsidRDefault="00424A33" w:rsidP="00150CF6">
      <w:pPr>
        <w:pStyle w:val="ColorfulList-Accent11"/>
        <w:numPr>
          <w:ilvl w:val="1"/>
          <w:numId w:val="7"/>
        </w:numPr>
        <w:tabs>
          <w:tab w:val="left" w:pos="1080"/>
        </w:tabs>
        <w:ind w:right="576"/>
        <w:textAlignment w:val="baseline"/>
        <w:rPr>
          <w:rFonts w:eastAsia="Times New Roman"/>
        </w:rPr>
      </w:pPr>
      <w:r>
        <w:rPr>
          <w:rFonts w:eastAsia="Times New Roman"/>
        </w:rPr>
        <w:t xml:space="preserve">If you believe or think that someone you know has encountered housing discrimination, please indicate any of the following that apply. </w:t>
      </w:r>
    </w:p>
    <w:p w14:paraId="36D0CD51" w14:textId="4C08CBA0"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Housing provider refuses to rent or deal with a person</w:t>
      </w:r>
    </w:p>
    <w:p w14:paraId="03616FC0" w14:textId="1696694A"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Housing provider falsely denies that housing was available</w:t>
      </w:r>
    </w:p>
    <w:p w14:paraId="08789FC8" w14:textId="1D4F2F91"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Housing provider refused to make reasonable accommodations for a tenant with one or more disabilities</w:t>
      </w:r>
    </w:p>
    <w:p w14:paraId="2352071D" w14:textId="6F29D663"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Housing provider used discriminatory advertising</w:t>
      </w:r>
    </w:p>
    <w:p w14:paraId="7DB58772" w14:textId="683BA4DA"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Real estate agent refused to sell or deal with a person</w:t>
      </w:r>
    </w:p>
    <w:p w14:paraId="33128316" w14:textId="29489023"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Real estate agent directed people to certain neighborhoods</w:t>
      </w:r>
    </w:p>
    <w:p w14:paraId="7625F583" w14:textId="0A09FE3B"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Housing mortgage lender discriminates by denying mortgage</w:t>
      </w:r>
    </w:p>
    <w:p w14:paraId="5FCE57C5" w14:textId="69447D6C"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Housing lender directed people to certain neighborhoods</w:t>
      </w:r>
    </w:p>
    <w:p w14:paraId="3C6AD2DC" w14:textId="3F6B4448"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Different terms and conditions were provided for renting based on race of tenant.</w:t>
      </w:r>
    </w:p>
    <w:p w14:paraId="038C7B85" w14:textId="11274305" w:rsidR="00424A33" w:rsidRP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Other</w:t>
      </w:r>
    </w:p>
    <w:p w14:paraId="24FD1224" w14:textId="68D79932" w:rsidR="00424A33" w:rsidRDefault="00424A33" w:rsidP="00150CF6">
      <w:pPr>
        <w:pStyle w:val="ColorfulList-Accent11"/>
        <w:numPr>
          <w:ilvl w:val="1"/>
          <w:numId w:val="7"/>
        </w:numPr>
        <w:tabs>
          <w:tab w:val="left" w:pos="1080"/>
        </w:tabs>
        <w:ind w:right="576"/>
        <w:textAlignment w:val="baseline"/>
        <w:rPr>
          <w:rFonts w:eastAsia="Times New Roman"/>
        </w:rPr>
      </w:pPr>
      <w:r>
        <w:rPr>
          <w:rFonts w:eastAsia="Times New Roman"/>
        </w:rPr>
        <w:t>On what basis do you believe you or the person you know were discriminated against?</w:t>
      </w:r>
    </w:p>
    <w:p w14:paraId="748336BB" w14:textId="1C49BF31"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Race</w:t>
      </w:r>
    </w:p>
    <w:p w14:paraId="321CF758" w14:textId="14DCE09B"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Color</w:t>
      </w:r>
    </w:p>
    <w:p w14:paraId="54387492" w14:textId="5EFE2C05"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Religion</w:t>
      </w:r>
    </w:p>
    <w:p w14:paraId="78A14C6F" w14:textId="036624E1"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National origin</w:t>
      </w:r>
    </w:p>
    <w:p w14:paraId="57EB92A8" w14:textId="503DDFC5"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Gender</w:t>
      </w:r>
    </w:p>
    <w:p w14:paraId="00A18A28" w14:textId="549278BE"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lastRenderedPageBreak/>
        <w:t>Disability</w:t>
      </w:r>
    </w:p>
    <w:p w14:paraId="70BE6E18" w14:textId="2D177068"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Family status (single, divorced, children, expecting a child)</w:t>
      </w:r>
    </w:p>
    <w:p w14:paraId="52AB223F" w14:textId="0A4D9DFC" w:rsidR="00D84119" w:rsidRDefault="00D84119" w:rsidP="00150CF6">
      <w:pPr>
        <w:pStyle w:val="ColorfulList-Accent11"/>
        <w:numPr>
          <w:ilvl w:val="2"/>
          <w:numId w:val="7"/>
        </w:numPr>
        <w:tabs>
          <w:tab w:val="left" w:pos="1080"/>
        </w:tabs>
        <w:ind w:right="576"/>
        <w:textAlignment w:val="baseline"/>
        <w:rPr>
          <w:rFonts w:eastAsia="Times New Roman"/>
        </w:rPr>
      </w:pPr>
      <w:r>
        <w:rPr>
          <w:rFonts w:eastAsia="Times New Roman"/>
        </w:rPr>
        <w:t>Source of income</w:t>
      </w:r>
    </w:p>
    <w:p w14:paraId="122EEBC4" w14:textId="77401414"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Other</w:t>
      </w:r>
    </w:p>
    <w:p w14:paraId="704F3C59" w14:textId="72F73EB3" w:rsidR="00424A33" w:rsidRDefault="00424A33" w:rsidP="00150CF6">
      <w:pPr>
        <w:pStyle w:val="ColorfulList-Accent11"/>
        <w:numPr>
          <w:ilvl w:val="1"/>
          <w:numId w:val="7"/>
        </w:numPr>
        <w:tabs>
          <w:tab w:val="left" w:pos="1080"/>
        </w:tabs>
        <w:ind w:right="576"/>
        <w:textAlignment w:val="baseline"/>
        <w:rPr>
          <w:rFonts w:eastAsia="Times New Roman"/>
        </w:rPr>
      </w:pPr>
      <w:r>
        <w:rPr>
          <w:rFonts w:eastAsia="Times New Roman"/>
        </w:rPr>
        <w:t xml:space="preserve">If you believe that you or someone you know of have been subjected to housing discrimination, have you or someone you know reported the incident? If no, why not? (multiple choice) </w:t>
      </w:r>
    </w:p>
    <w:p w14:paraId="7708698C" w14:textId="11AA8789"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Yes</w:t>
      </w:r>
    </w:p>
    <w:p w14:paraId="05330745" w14:textId="61713C74"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No</w:t>
      </w:r>
    </w:p>
    <w:p w14:paraId="561E3F5A" w14:textId="5626002D"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Do not know where to report</w:t>
      </w:r>
    </w:p>
    <w:p w14:paraId="50292966" w14:textId="0C0B35F1"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Afraid of retaliation</w:t>
      </w:r>
    </w:p>
    <w:p w14:paraId="0AE19B30" w14:textId="7EF73CA5"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Too much trouble</w:t>
      </w:r>
    </w:p>
    <w:p w14:paraId="25210631" w14:textId="4D24C807"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Do not believe it would make a difference</w:t>
      </w:r>
    </w:p>
    <w:p w14:paraId="6DDE84A5" w14:textId="171A9C9F" w:rsidR="00424A33" w:rsidRP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Other</w:t>
      </w:r>
    </w:p>
    <w:p w14:paraId="062042B3" w14:textId="77777777" w:rsidR="00424A33" w:rsidRDefault="00424A33" w:rsidP="00150CF6">
      <w:pPr>
        <w:pStyle w:val="ColorfulList-Accent11"/>
        <w:numPr>
          <w:ilvl w:val="1"/>
          <w:numId w:val="7"/>
        </w:numPr>
        <w:tabs>
          <w:tab w:val="left" w:pos="1080"/>
        </w:tabs>
        <w:ind w:right="576"/>
        <w:textAlignment w:val="baseline"/>
        <w:rPr>
          <w:rFonts w:eastAsia="Times New Roman"/>
        </w:rPr>
      </w:pPr>
      <w:r>
        <w:rPr>
          <w:rFonts w:eastAsia="Times New Roman"/>
        </w:rPr>
        <w:t>Are you aware of how to file a fair housing (or housing discrimination) claim?</w:t>
      </w:r>
    </w:p>
    <w:p w14:paraId="358D199A" w14:textId="2C0DDA66"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Yes</w:t>
      </w:r>
    </w:p>
    <w:p w14:paraId="011C0C3B" w14:textId="1520D694"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No</w:t>
      </w:r>
    </w:p>
    <w:p w14:paraId="2A803FEB" w14:textId="76B84875" w:rsidR="00424A33" w:rsidRDefault="00424A33" w:rsidP="00150CF6">
      <w:pPr>
        <w:pStyle w:val="ColorfulList-Accent11"/>
        <w:numPr>
          <w:ilvl w:val="1"/>
          <w:numId w:val="7"/>
        </w:numPr>
        <w:tabs>
          <w:tab w:val="left" w:pos="1080"/>
        </w:tabs>
        <w:ind w:right="576"/>
        <w:textAlignment w:val="baseline"/>
        <w:rPr>
          <w:rFonts w:eastAsia="Times New Roman"/>
        </w:rPr>
      </w:pPr>
      <w:r>
        <w:rPr>
          <w:rFonts w:eastAsia="Times New Roman"/>
        </w:rPr>
        <w:t>Where would you file a fair housing claim?</w:t>
      </w:r>
    </w:p>
    <w:p w14:paraId="25819184" w14:textId="14B90D73"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The Clerk’s Office</w:t>
      </w:r>
    </w:p>
    <w:p w14:paraId="026C6DB3" w14:textId="7D65ED82"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Small Claims Court</w:t>
      </w:r>
    </w:p>
    <w:p w14:paraId="1A45A8B5" w14:textId="50CA2AAB"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Office of Fair Housing and Equal Opportunity</w:t>
      </w:r>
    </w:p>
    <w:p w14:paraId="4A55988D" w14:textId="366B20AF"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HUD</w:t>
      </w:r>
    </w:p>
    <w:p w14:paraId="76D3CCF7" w14:textId="46D1A447" w:rsidR="00424A33" w:rsidRDefault="00424A33" w:rsidP="00150CF6">
      <w:pPr>
        <w:pStyle w:val="ColorfulList-Accent11"/>
        <w:numPr>
          <w:ilvl w:val="2"/>
          <w:numId w:val="7"/>
        </w:numPr>
        <w:tabs>
          <w:tab w:val="left" w:pos="1080"/>
        </w:tabs>
        <w:ind w:right="576"/>
        <w:textAlignment w:val="baseline"/>
        <w:rPr>
          <w:rFonts w:eastAsia="Times New Roman"/>
        </w:rPr>
      </w:pPr>
      <w:r>
        <w:rPr>
          <w:rFonts w:eastAsia="Times New Roman"/>
        </w:rPr>
        <w:t>Other</w:t>
      </w:r>
    </w:p>
    <w:p w14:paraId="459A0D89" w14:textId="77777777" w:rsidR="00926D82" w:rsidRDefault="00926D82" w:rsidP="00926D82">
      <w:pPr>
        <w:pStyle w:val="ColorfulList-Accent11"/>
        <w:tabs>
          <w:tab w:val="left" w:pos="1080"/>
        </w:tabs>
        <w:ind w:right="576"/>
        <w:textAlignment w:val="baseline"/>
        <w:rPr>
          <w:color w:val="4472C4" w:themeColor="accent5"/>
        </w:rPr>
      </w:pPr>
    </w:p>
    <w:p w14:paraId="7DA54D73" w14:textId="77777777" w:rsidR="00926D82" w:rsidRDefault="00926D82" w:rsidP="00926D82">
      <w:pPr>
        <w:tabs>
          <w:tab w:val="left" w:pos="1080"/>
        </w:tabs>
        <w:spacing w:after="0" w:line="240" w:lineRule="auto"/>
        <w:ind w:left="720"/>
        <w:jc w:val="both"/>
        <w:textAlignment w:val="baseline"/>
        <w:rPr>
          <w:rFonts w:eastAsia="Times New Roman"/>
          <w:spacing w:val="-6"/>
        </w:rPr>
      </w:pPr>
      <w:r>
        <w:rPr>
          <w:rFonts w:eastAsia="Times New Roman"/>
          <w:spacing w:val="-6"/>
        </w:rPr>
        <w:t xml:space="preserve">Component 2: Here’s what the data tells us: </w:t>
      </w:r>
    </w:p>
    <w:p w14:paraId="322F7FE7" w14:textId="77777777" w:rsidR="006762C0" w:rsidRDefault="006762C0" w:rsidP="008E7BCC">
      <w:pPr>
        <w:pStyle w:val="ColorfulList-Accent11"/>
        <w:numPr>
          <w:ilvl w:val="1"/>
          <w:numId w:val="7"/>
        </w:numPr>
        <w:tabs>
          <w:tab w:val="left" w:pos="1080"/>
        </w:tabs>
        <w:ind w:right="576"/>
        <w:textAlignment w:val="baseline"/>
        <w:rPr>
          <w:rFonts w:eastAsia="Times New Roman"/>
        </w:rPr>
      </w:pPr>
      <w:r>
        <w:rPr>
          <w:rFonts w:eastAsia="Times New Roman"/>
        </w:rPr>
        <w:t>Data options:</w:t>
      </w:r>
    </w:p>
    <w:p w14:paraId="06A336A5" w14:textId="77777777" w:rsidR="006762C0" w:rsidRDefault="006762C0" w:rsidP="006762C0">
      <w:pPr>
        <w:pStyle w:val="ColorfulList-Accent11"/>
        <w:numPr>
          <w:ilvl w:val="2"/>
          <w:numId w:val="7"/>
        </w:numPr>
        <w:tabs>
          <w:tab w:val="left" w:pos="1080"/>
        </w:tabs>
        <w:ind w:right="576"/>
        <w:textAlignment w:val="baseline"/>
        <w:rPr>
          <w:rFonts w:eastAsia="Times New Roman"/>
        </w:rPr>
      </w:pPr>
      <w:r>
        <w:rPr>
          <w:rFonts w:eastAsia="Times New Roman"/>
        </w:rPr>
        <w:t xml:space="preserve">Map 7: Residential living patterns for persons by race/ethnicity, overlaid by shading indicating the percentage of households experiencing one or more housing problems. Darker shading indicates a higher prevalence of such problems. The map also includes R/ECAP outlines. </w:t>
      </w:r>
    </w:p>
    <w:p w14:paraId="07C3D892" w14:textId="6D91F065" w:rsidR="006762C0" w:rsidRDefault="006762C0" w:rsidP="006762C0">
      <w:pPr>
        <w:pStyle w:val="ColorfulList-Accent11"/>
        <w:numPr>
          <w:ilvl w:val="2"/>
          <w:numId w:val="7"/>
        </w:numPr>
        <w:tabs>
          <w:tab w:val="left" w:pos="1080"/>
        </w:tabs>
        <w:ind w:right="576"/>
        <w:textAlignment w:val="baseline"/>
        <w:rPr>
          <w:rFonts w:eastAsia="Times New Roman"/>
        </w:rPr>
      </w:pPr>
      <w:proofErr w:type="spellStart"/>
      <w:r>
        <w:rPr>
          <w:rFonts w:eastAsia="Times New Roman"/>
        </w:rPr>
        <w:t>AFFH_Tract</w:t>
      </w:r>
      <w:proofErr w:type="spellEnd"/>
    </w:p>
    <w:p w14:paraId="7F57FD00" w14:textId="12C0353A" w:rsidR="006762C0" w:rsidRDefault="006762C0" w:rsidP="006762C0">
      <w:pPr>
        <w:pStyle w:val="ColorfulList-Accent11"/>
        <w:numPr>
          <w:ilvl w:val="3"/>
          <w:numId w:val="7"/>
        </w:numPr>
        <w:tabs>
          <w:tab w:val="left" w:pos="1080"/>
        </w:tabs>
        <w:ind w:right="576"/>
        <w:textAlignment w:val="baseline"/>
        <w:rPr>
          <w:rFonts w:eastAsia="Times New Roman"/>
        </w:rPr>
      </w:pPr>
      <w:r>
        <w:rPr>
          <w:rFonts w:eastAsia="Times New Roman"/>
        </w:rPr>
        <w:t xml:space="preserve">Index 217, hh_perc_1_m_hus_pb, Percent of households that have one or more housing problems </w:t>
      </w:r>
    </w:p>
    <w:p w14:paraId="72C6A026" w14:textId="5A57087A" w:rsidR="006762C0" w:rsidRDefault="006762C0" w:rsidP="006762C0">
      <w:pPr>
        <w:pStyle w:val="ColorfulList-Accent11"/>
        <w:numPr>
          <w:ilvl w:val="3"/>
          <w:numId w:val="7"/>
        </w:numPr>
        <w:tabs>
          <w:tab w:val="left" w:pos="1080"/>
        </w:tabs>
        <w:ind w:right="576"/>
        <w:textAlignment w:val="baseline"/>
        <w:rPr>
          <w:rFonts w:eastAsia="Times New Roman"/>
        </w:rPr>
      </w:pPr>
      <w:r>
        <w:rPr>
          <w:rFonts w:eastAsia="Times New Roman"/>
        </w:rPr>
        <w:t>Index 224, hh_perc_1_m_sv_hus_pb, Percent of households that have one or more severe housing problems</w:t>
      </w:r>
    </w:p>
    <w:p w14:paraId="4206101F" w14:textId="77777777" w:rsidR="00926D82" w:rsidRDefault="00926D82" w:rsidP="00926D82">
      <w:pPr>
        <w:pStyle w:val="ColorfulList-Accent11"/>
        <w:tabs>
          <w:tab w:val="left" w:pos="1080"/>
        </w:tabs>
        <w:ind w:right="576"/>
        <w:textAlignment w:val="baseline"/>
        <w:rPr>
          <w:rFonts w:eastAsia="Times New Roman"/>
        </w:rPr>
      </w:pPr>
    </w:p>
    <w:p w14:paraId="422294F9" w14:textId="121332A6" w:rsidR="00D02143" w:rsidRPr="006F3A9C" w:rsidRDefault="00926D82" w:rsidP="00926D82">
      <w:pPr>
        <w:pStyle w:val="ColorfulList-Accent11"/>
        <w:tabs>
          <w:tab w:val="left" w:pos="1080"/>
        </w:tabs>
        <w:ind w:right="576"/>
        <w:textAlignment w:val="baseline"/>
        <w:rPr>
          <w:rFonts w:eastAsia="Times New Roman"/>
        </w:rPr>
      </w:pPr>
      <w:r>
        <w:rPr>
          <w:rFonts w:eastAsia="Times New Roman"/>
        </w:rPr>
        <w:t xml:space="preserve">Component 3: </w:t>
      </w:r>
      <w:r w:rsidR="00D02143" w:rsidRPr="006F3A9C">
        <w:t>Rank and identify contributing factors</w:t>
      </w:r>
    </w:p>
    <w:p w14:paraId="0AE8854B" w14:textId="77777777" w:rsidR="00570741" w:rsidRPr="006F3A9C" w:rsidRDefault="00570741" w:rsidP="00B228AE">
      <w:pPr>
        <w:numPr>
          <w:ilvl w:val="0"/>
          <w:numId w:val="7"/>
        </w:numPr>
        <w:tabs>
          <w:tab w:val="left" w:pos="1080"/>
        </w:tabs>
        <w:spacing w:after="0" w:line="240" w:lineRule="auto"/>
        <w:textAlignment w:val="baseline"/>
        <w:rPr>
          <w:rFonts w:eastAsia="Times New Roman"/>
          <w:color w:val="4472C4" w:themeColor="accent5"/>
          <w:spacing w:val="-1"/>
        </w:rPr>
      </w:pPr>
      <w:r w:rsidRPr="006F3A9C">
        <w:rPr>
          <w:rFonts w:eastAsia="Times New Roman"/>
          <w:color w:val="4472C4" w:themeColor="accent5"/>
        </w:rPr>
        <w:t>Availability of affordable units in a range of sizes</w:t>
      </w:r>
    </w:p>
    <w:p w14:paraId="154E3942" w14:textId="77777777" w:rsidR="00570741" w:rsidRPr="006F3A9C" w:rsidRDefault="00570741" w:rsidP="00B228AE">
      <w:pPr>
        <w:numPr>
          <w:ilvl w:val="0"/>
          <w:numId w:val="7"/>
        </w:numPr>
        <w:tabs>
          <w:tab w:val="left" w:pos="1080"/>
        </w:tabs>
        <w:spacing w:after="0" w:line="240" w:lineRule="auto"/>
        <w:textAlignment w:val="baseline"/>
        <w:rPr>
          <w:rFonts w:eastAsia="Times New Roman"/>
          <w:color w:val="4472C4" w:themeColor="accent5"/>
          <w:spacing w:val="-1"/>
        </w:rPr>
      </w:pPr>
      <w:r w:rsidRPr="006F3A9C">
        <w:rPr>
          <w:rFonts w:eastAsia="Times New Roman"/>
          <w:color w:val="4472C4" w:themeColor="accent5"/>
          <w:spacing w:val="-1"/>
        </w:rPr>
        <w:t>Displacement of residents due to economic pressures</w:t>
      </w:r>
    </w:p>
    <w:p w14:paraId="74F7567D" w14:textId="77777777" w:rsidR="00570741" w:rsidRPr="006F3A9C" w:rsidRDefault="00570741" w:rsidP="00B228AE">
      <w:pPr>
        <w:numPr>
          <w:ilvl w:val="0"/>
          <w:numId w:val="7"/>
        </w:numPr>
        <w:tabs>
          <w:tab w:val="left" w:pos="1080"/>
        </w:tabs>
        <w:spacing w:after="0" w:line="240" w:lineRule="auto"/>
        <w:textAlignment w:val="baseline"/>
        <w:rPr>
          <w:rFonts w:eastAsia="Times New Roman"/>
          <w:color w:val="4472C4" w:themeColor="accent5"/>
        </w:rPr>
      </w:pPr>
      <w:r w:rsidRPr="006F3A9C">
        <w:rPr>
          <w:rFonts w:eastAsia="Times New Roman"/>
          <w:color w:val="4472C4" w:themeColor="accent5"/>
        </w:rPr>
        <w:t>Lack of housing support for victims of sexual harassment, including victims of domestic violence</w:t>
      </w:r>
    </w:p>
    <w:p w14:paraId="4FBDFE7B" w14:textId="77777777" w:rsidR="00570741" w:rsidRPr="006F3A9C" w:rsidRDefault="00570741" w:rsidP="00B228AE">
      <w:pPr>
        <w:numPr>
          <w:ilvl w:val="0"/>
          <w:numId w:val="7"/>
        </w:numPr>
        <w:tabs>
          <w:tab w:val="left" w:pos="1080"/>
        </w:tabs>
        <w:spacing w:after="0" w:line="240" w:lineRule="auto"/>
        <w:textAlignment w:val="baseline"/>
        <w:rPr>
          <w:rFonts w:eastAsia="Times New Roman"/>
          <w:color w:val="4472C4" w:themeColor="accent5"/>
        </w:rPr>
      </w:pPr>
      <w:r w:rsidRPr="006F3A9C">
        <w:rPr>
          <w:rFonts w:eastAsia="Times New Roman"/>
          <w:color w:val="4472C4" w:themeColor="accent5"/>
        </w:rPr>
        <w:t>Lack of private investments in specific neighborhoods</w:t>
      </w:r>
    </w:p>
    <w:p w14:paraId="46D8A54D" w14:textId="77777777" w:rsidR="00570741" w:rsidRPr="006F3A9C" w:rsidRDefault="00570741" w:rsidP="00B228AE">
      <w:pPr>
        <w:numPr>
          <w:ilvl w:val="0"/>
          <w:numId w:val="7"/>
        </w:numPr>
        <w:tabs>
          <w:tab w:val="left" w:pos="1080"/>
        </w:tabs>
        <w:spacing w:after="0" w:line="240" w:lineRule="auto"/>
        <w:textAlignment w:val="baseline"/>
        <w:rPr>
          <w:rFonts w:eastAsia="Times New Roman"/>
          <w:color w:val="4472C4" w:themeColor="accent5"/>
        </w:rPr>
      </w:pPr>
      <w:r w:rsidRPr="006F3A9C">
        <w:rPr>
          <w:rFonts w:eastAsia="Times New Roman"/>
          <w:color w:val="4472C4" w:themeColor="accent5"/>
        </w:rPr>
        <w:t>Lack of public investments in specific neighborhoods, including services or amenities</w:t>
      </w:r>
    </w:p>
    <w:p w14:paraId="004A550A" w14:textId="77777777" w:rsidR="00570741" w:rsidRPr="006F3A9C" w:rsidRDefault="00570741" w:rsidP="00B228AE">
      <w:pPr>
        <w:numPr>
          <w:ilvl w:val="0"/>
          <w:numId w:val="7"/>
        </w:numPr>
        <w:tabs>
          <w:tab w:val="left" w:pos="1080"/>
        </w:tabs>
        <w:spacing w:after="0" w:line="240" w:lineRule="auto"/>
        <w:textAlignment w:val="baseline"/>
        <w:rPr>
          <w:rFonts w:eastAsia="Times New Roman"/>
          <w:color w:val="4472C4" w:themeColor="accent5"/>
        </w:rPr>
      </w:pPr>
      <w:r w:rsidRPr="006F3A9C">
        <w:rPr>
          <w:rFonts w:eastAsia="Times New Roman"/>
          <w:color w:val="4472C4" w:themeColor="accent5"/>
          <w:spacing w:val="-1"/>
        </w:rPr>
        <w:t>Land use and zoning laws</w:t>
      </w:r>
    </w:p>
    <w:p w14:paraId="3EAD20D9" w14:textId="77777777" w:rsidR="00570741" w:rsidRPr="003F2DB4" w:rsidRDefault="00570741" w:rsidP="00B228AE">
      <w:pPr>
        <w:numPr>
          <w:ilvl w:val="0"/>
          <w:numId w:val="7"/>
        </w:numPr>
        <w:tabs>
          <w:tab w:val="left" w:pos="1080"/>
        </w:tabs>
        <w:spacing w:after="0" w:line="240" w:lineRule="auto"/>
        <w:textAlignment w:val="baseline"/>
        <w:rPr>
          <w:rFonts w:eastAsia="Times New Roman"/>
          <w:color w:val="4472C4" w:themeColor="accent5"/>
        </w:rPr>
      </w:pPr>
      <w:r w:rsidRPr="006F3A9C">
        <w:rPr>
          <w:rFonts w:eastAsia="Times New Roman"/>
          <w:color w:val="4472C4" w:themeColor="accent5"/>
          <w:spacing w:val="-1"/>
        </w:rPr>
        <w:t>Lending Discrimination</w:t>
      </w:r>
    </w:p>
    <w:p w14:paraId="09530056" w14:textId="589825E0" w:rsidR="003F2DB4" w:rsidRPr="003F2DB4" w:rsidRDefault="003F2DB4" w:rsidP="00B228AE">
      <w:pPr>
        <w:numPr>
          <w:ilvl w:val="0"/>
          <w:numId w:val="7"/>
        </w:numPr>
        <w:tabs>
          <w:tab w:val="left" w:pos="1080"/>
        </w:tabs>
        <w:spacing w:after="0" w:line="240" w:lineRule="auto"/>
        <w:textAlignment w:val="baseline"/>
        <w:rPr>
          <w:rFonts w:eastAsia="Times New Roman"/>
          <w:color w:val="ED7D31" w:themeColor="accent2"/>
        </w:rPr>
      </w:pPr>
      <w:r w:rsidRPr="003F2DB4">
        <w:rPr>
          <w:rFonts w:eastAsia="Times New Roman"/>
          <w:color w:val="ED7D31" w:themeColor="accent2"/>
          <w:spacing w:val="-1"/>
        </w:rPr>
        <w:t>Loss of affordable housing</w:t>
      </w:r>
    </w:p>
    <w:p w14:paraId="504094C5" w14:textId="5FF1FA2F" w:rsidR="003F2DB4" w:rsidRPr="003F2DB4" w:rsidRDefault="003F2DB4" w:rsidP="00B228AE">
      <w:pPr>
        <w:numPr>
          <w:ilvl w:val="0"/>
          <w:numId w:val="7"/>
        </w:numPr>
        <w:tabs>
          <w:tab w:val="left" w:pos="1080"/>
        </w:tabs>
        <w:spacing w:after="0" w:line="240" w:lineRule="auto"/>
        <w:textAlignment w:val="baseline"/>
        <w:rPr>
          <w:rFonts w:eastAsia="Times New Roman"/>
          <w:color w:val="ED7D31" w:themeColor="accent2"/>
        </w:rPr>
      </w:pPr>
      <w:r w:rsidRPr="003F2DB4">
        <w:rPr>
          <w:rFonts w:eastAsia="Times New Roman"/>
          <w:color w:val="ED7D31" w:themeColor="accent2"/>
          <w:spacing w:val="-1"/>
        </w:rPr>
        <w:lastRenderedPageBreak/>
        <w:t>Source of income discrimination</w:t>
      </w:r>
    </w:p>
    <w:p w14:paraId="12D1F1DD" w14:textId="77777777" w:rsidR="00570741" w:rsidRPr="004971C1" w:rsidRDefault="00570741" w:rsidP="00B228AE">
      <w:pPr>
        <w:numPr>
          <w:ilvl w:val="0"/>
          <w:numId w:val="7"/>
        </w:numPr>
        <w:tabs>
          <w:tab w:val="left" w:pos="1080"/>
        </w:tabs>
        <w:spacing w:after="0" w:line="240" w:lineRule="auto"/>
        <w:textAlignment w:val="baseline"/>
        <w:rPr>
          <w:rFonts w:eastAsia="Times New Roman"/>
          <w:spacing w:val="-6"/>
        </w:rPr>
      </w:pPr>
      <w:r w:rsidRPr="004971C1">
        <w:rPr>
          <w:rFonts w:eastAsia="Times New Roman"/>
          <w:spacing w:val="-6"/>
        </w:rPr>
        <w:t>Other</w:t>
      </w:r>
    </w:p>
    <w:p w14:paraId="4F1749DC" w14:textId="77777777" w:rsidR="00AF6926" w:rsidRDefault="00AF6926" w:rsidP="00150CF6">
      <w:pPr>
        <w:spacing w:after="0"/>
      </w:pPr>
    </w:p>
    <w:p w14:paraId="488DA5A7" w14:textId="6DF427D7" w:rsidR="00ED5215" w:rsidRPr="005B1DB9" w:rsidRDefault="0068435F" w:rsidP="00150CF6">
      <w:pPr>
        <w:spacing w:after="0"/>
        <w:rPr>
          <w:b/>
        </w:rPr>
      </w:pPr>
      <w:r w:rsidRPr="005B1DB9">
        <w:rPr>
          <w:b/>
        </w:rPr>
        <w:t xml:space="preserve">Module 5: </w:t>
      </w:r>
      <w:r w:rsidR="00570741" w:rsidRPr="005B1DB9">
        <w:rPr>
          <w:b/>
        </w:rPr>
        <w:t>Publi</w:t>
      </w:r>
      <w:r w:rsidR="00147B93" w:rsidRPr="005B1DB9">
        <w:rPr>
          <w:b/>
        </w:rPr>
        <w:t xml:space="preserve">cly Supported Housing Analysis </w:t>
      </w:r>
      <w:bookmarkStart w:id="390" w:name="_GoBack"/>
      <w:bookmarkEnd w:id="390"/>
    </w:p>
    <w:p w14:paraId="09266A8B" w14:textId="77777777" w:rsidR="00147B93" w:rsidRDefault="00147B93" w:rsidP="00147B93">
      <w:pPr>
        <w:tabs>
          <w:tab w:val="left" w:pos="1080"/>
        </w:tabs>
        <w:spacing w:after="0" w:line="240" w:lineRule="auto"/>
        <w:ind w:left="720"/>
        <w:jc w:val="both"/>
        <w:textAlignment w:val="baseline"/>
        <w:rPr>
          <w:rFonts w:eastAsia="Times New Roman"/>
          <w:spacing w:val="-6"/>
        </w:rPr>
      </w:pPr>
    </w:p>
    <w:p w14:paraId="538AA69B" w14:textId="77777777" w:rsidR="00147B93" w:rsidRDefault="00147B93" w:rsidP="00147B93">
      <w:pPr>
        <w:tabs>
          <w:tab w:val="left" w:pos="1080"/>
        </w:tabs>
        <w:spacing w:after="0" w:line="240" w:lineRule="auto"/>
        <w:ind w:left="720"/>
        <w:jc w:val="both"/>
        <w:textAlignment w:val="baseline"/>
        <w:rPr>
          <w:rFonts w:eastAsia="Times New Roman"/>
          <w:spacing w:val="-6"/>
        </w:rPr>
      </w:pPr>
      <w:r>
        <w:rPr>
          <w:rFonts w:eastAsia="Times New Roman"/>
          <w:spacing w:val="-6"/>
        </w:rPr>
        <w:t xml:space="preserve">Component 1: Tell us about your experience. </w:t>
      </w:r>
    </w:p>
    <w:p w14:paraId="3CA8B435" w14:textId="77777777" w:rsidR="00ED5215" w:rsidRDefault="00ED5215" w:rsidP="00150CF6">
      <w:pPr>
        <w:spacing w:after="0"/>
      </w:pPr>
    </w:p>
    <w:p w14:paraId="3BD76D4B" w14:textId="26FFD72D" w:rsidR="00570741" w:rsidRDefault="00147B93" w:rsidP="00B228AE">
      <w:pPr>
        <w:spacing w:after="0"/>
        <w:ind w:left="1440"/>
      </w:pPr>
      <w:r>
        <w:t>You indicated that you reside in publicly supported housing. What</w:t>
      </w:r>
      <w:r w:rsidR="006F3A9C">
        <w:t xml:space="preserve"> type</w:t>
      </w:r>
      <w:r>
        <w:t xml:space="preserve"> of housing is this</w:t>
      </w:r>
      <w:r w:rsidR="006F3A9C">
        <w:t>?</w:t>
      </w:r>
    </w:p>
    <w:p w14:paraId="3510E681" w14:textId="77777777" w:rsidR="006F3A9C" w:rsidRDefault="006F3A9C" w:rsidP="00B228AE">
      <w:pPr>
        <w:spacing w:after="0"/>
        <w:ind w:left="2160"/>
        <w:rPr>
          <w:rFonts w:eastAsia="Times New Roman"/>
        </w:rPr>
      </w:pPr>
      <w:r w:rsidRPr="004971C1">
        <w:rPr>
          <w:rFonts w:eastAsia="Times New Roman"/>
        </w:rPr>
        <w:t>Public</w:t>
      </w:r>
      <w:r>
        <w:rPr>
          <w:rFonts w:eastAsia="Times New Roman"/>
        </w:rPr>
        <w:t xml:space="preserve"> housing</w:t>
      </w:r>
    </w:p>
    <w:p w14:paraId="48EEEB9E" w14:textId="77777777" w:rsidR="006F3A9C" w:rsidRDefault="006F3A9C" w:rsidP="00B228AE">
      <w:pPr>
        <w:spacing w:after="0"/>
        <w:ind w:left="2160"/>
        <w:rPr>
          <w:rFonts w:eastAsia="Times New Roman"/>
        </w:rPr>
      </w:pPr>
      <w:r w:rsidRPr="004971C1">
        <w:rPr>
          <w:rFonts w:eastAsia="Times New Roman"/>
        </w:rPr>
        <w:t xml:space="preserve">Project-based Section 8, </w:t>
      </w:r>
    </w:p>
    <w:p w14:paraId="2C97FBC1" w14:textId="5DA1F5DA" w:rsidR="00ED5215" w:rsidRDefault="00ED5215" w:rsidP="00B228AE">
      <w:pPr>
        <w:spacing w:after="0"/>
        <w:ind w:left="2160"/>
        <w:rPr>
          <w:rFonts w:eastAsia="Times New Roman"/>
        </w:rPr>
      </w:pPr>
      <w:r>
        <w:rPr>
          <w:rFonts w:eastAsia="Times New Roman"/>
        </w:rPr>
        <w:t>Project-based Section 811</w:t>
      </w:r>
    </w:p>
    <w:p w14:paraId="1E57A054" w14:textId="3499E4F4" w:rsidR="006F3A9C" w:rsidRDefault="006F3A9C" w:rsidP="00B228AE">
      <w:pPr>
        <w:spacing w:after="0"/>
        <w:ind w:left="2160"/>
        <w:rPr>
          <w:rFonts w:eastAsia="Times New Roman"/>
        </w:rPr>
      </w:pPr>
      <w:r w:rsidRPr="004971C1">
        <w:rPr>
          <w:rFonts w:eastAsia="Times New Roman"/>
        </w:rPr>
        <w:t>Housing Choice Voucher (HCV)</w:t>
      </w:r>
    </w:p>
    <w:p w14:paraId="20D30F9D" w14:textId="5C0AB381" w:rsidR="00FB1DA3" w:rsidRDefault="00FB1DA3" w:rsidP="00B228AE">
      <w:pPr>
        <w:spacing w:after="0"/>
        <w:ind w:left="2160"/>
      </w:pPr>
      <w:r>
        <w:rPr>
          <w:rFonts w:eastAsia="Times New Roman"/>
        </w:rPr>
        <w:t xml:space="preserve">Privately owned subsidized housing </w:t>
      </w:r>
    </w:p>
    <w:p w14:paraId="0489C440" w14:textId="06B69B1C" w:rsidR="00147B93" w:rsidRDefault="006F3A9C" w:rsidP="00B228AE">
      <w:pPr>
        <w:spacing w:after="0"/>
        <w:ind w:left="1440"/>
      </w:pPr>
      <w:r>
        <w:br/>
      </w:r>
      <w:r w:rsidR="00147B93">
        <w:t>Do you live in housing</w:t>
      </w:r>
      <w:r>
        <w:t xml:space="preserve"> that </w:t>
      </w:r>
      <w:r w:rsidR="005B1DB9">
        <w:t>targets a specific population with specialized services or facilities</w:t>
      </w:r>
      <w:r w:rsidR="00147B93">
        <w:t>? If so, is that population:</w:t>
      </w:r>
    </w:p>
    <w:p w14:paraId="08670FBD" w14:textId="54EF4E81" w:rsidR="00147B93" w:rsidRDefault="006F3A9C" w:rsidP="00B228AE">
      <w:pPr>
        <w:spacing w:after="0"/>
        <w:ind w:left="2160"/>
      </w:pPr>
      <w:r>
        <w:t xml:space="preserve">a) </w:t>
      </w:r>
      <w:r w:rsidR="00147B93">
        <w:t>Families</w:t>
      </w:r>
      <w:r>
        <w:t xml:space="preserve"> with children </w:t>
      </w:r>
    </w:p>
    <w:p w14:paraId="7DAF4770" w14:textId="4C3AB2A6" w:rsidR="00147B93" w:rsidRDefault="006F3A9C" w:rsidP="00B228AE">
      <w:pPr>
        <w:spacing w:after="0"/>
        <w:ind w:left="2160"/>
      </w:pPr>
      <w:r>
        <w:t xml:space="preserve">b) </w:t>
      </w:r>
      <w:r w:rsidR="00147B93">
        <w:t>Elderly</w:t>
      </w:r>
      <w:r>
        <w:t xml:space="preserve"> persons</w:t>
      </w:r>
    </w:p>
    <w:p w14:paraId="26692BE2" w14:textId="078306C9" w:rsidR="005B1DB9" w:rsidRDefault="005B1DB9" w:rsidP="00B228AE">
      <w:pPr>
        <w:spacing w:after="0"/>
        <w:ind w:left="2160"/>
      </w:pPr>
      <w:r>
        <w:t>c) Disabled</w:t>
      </w:r>
    </w:p>
    <w:p w14:paraId="2BC5451C" w14:textId="6F3384CC" w:rsidR="005B1DB9" w:rsidRDefault="005B1DB9" w:rsidP="00B228AE">
      <w:pPr>
        <w:spacing w:after="0"/>
        <w:ind w:left="2160"/>
      </w:pPr>
      <w:r>
        <w:t xml:space="preserve">d) Homeless </w:t>
      </w:r>
    </w:p>
    <w:p w14:paraId="5430F1CF" w14:textId="0495A8DD" w:rsidR="006F3A9C" w:rsidRDefault="00147B93" w:rsidP="00B228AE">
      <w:pPr>
        <w:spacing w:after="0"/>
        <w:ind w:left="2160"/>
      </w:pPr>
      <w:r>
        <w:t>c) Other</w:t>
      </w:r>
    </w:p>
    <w:p w14:paraId="2F163949" w14:textId="77777777" w:rsidR="00ED5215" w:rsidRDefault="00ED5215" w:rsidP="00B228AE">
      <w:pPr>
        <w:spacing w:after="0"/>
        <w:ind w:left="1440"/>
      </w:pPr>
    </w:p>
    <w:p w14:paraId="02A06BCE" w14:textId="561E7D32" w:rsidR="00ED5215" w:rsidRDefault="00147B93" w:rsidP="00B228AE">
      <w:pPr>
        <w:spacing w:after="0"/>
        <w:ind w:left="1440"/>
      </w:pPr>
      <w:r>
        <w:t>W</w:t>
      </w:r>
      <w:r w:rsidR="00ED5215">
        <w:t xml:space="preserve">hat programs and services do you find most helpful? </w:t>
      </w:r>
    </w:p>
    <w:p w14:paraId="6E4EFD4D" w14:textId="77777777" w:rsidR="00ED5215" w:rsidRDefault="00ED5215" w:rsidP="00150CF6">
      <w:pPr>
        <w:spacing w:after="0"/>
      </w:pPr>
    </w:p>
    <w:p w14:paraId="21D20EFF" w14:textId="36D25224" w:rsidR="00147B93" w:rsidRDefault="00147B93" w:rsidP="00150CF6">
      <w:pPr>
        <w:spacing w:after="0"/>
      </w:pPr>
      <w:r>
        <w:tab/>
        <w:t xml:space="preserve">Component 2: Here’s what the data tells us. </w:t>
      </w:r>
    </w:p>
    <w:p w14:paraId="15858C9D" w14:textId="77777777" w:rsidR="005B1DB9" w:rsidRDefault="00D15F66" w:rsidP="00150CF6">
      <w:pPr>
        <w:spacing w:after="0"/>
      </w:pPr>
      <w:r>
        <w:tab/>
      </w:r>
    </w:p>
    <w:p w14:paraId="4260705E" w14:textId="77777777" w:rsidR="005B1DB9" w:rsidRPr="005B1DB9" w:rsidRDefault="005B1DB9" w:rsidP="005B1DB9">
      <w:pPr>
        <w:pStyle w:val="ListParagraph"/>
        <w:numPr>
          <w:ilvl w:val="0"/>
          <w:numId w:val="15"/>
        </w:numPr>
        <w:spacing w:after="0"/>
      </w:pPr>
      <w:r w:rsidRPr="005B1DB9">
        <w:t xml:space="preserve">Maps 5: symbols representing four categories of publicly supported housing indicate the location of a development of that category of housing. Note that some developments may represent multiple buildings or projects that are not necessarily located at the same address the symbol represents. </w:t>
      </w:r>
    </w:p>
    <w:p w14:paraId="6FEC25A9" w14:textId="67E785C2" w:rsidR="00ED5215" w:rsidRPr="005B1DB9" w:rsidRDefault="005B1DB9" w:rsidP="005B1DB9">
      <w:pPr>
        <w:pStyle w:val="ListParagraph"/>
        <w:numPr>
          <w:ilvl w:val="0"/>
          <w:numId w:val="15"/>
        </w:numPr>
        <w:spacing w:after="0"/>
      </w:pPr>
      <w:r w:rsidRPr="005B1DB9">
        <w:t>Map</w:t>
      </w:r>
      <w:r w:rsidR="00D15F66" w:rsidRPr="005B1DB9">
        <w:t xml:space="preserve"> 6</w:t>
      </w:r>
      <w:r w:rsidRPr="005B1DB9">
        <w:t xml:space="preserve">: density of use of Section 8 vouchers is layered over a race/ethnicity dot density map. Darker shading represents a heavier concentration of vouchers. </w:t>
      </w:r>
    </w:p>
    <w:p w14:paraId="7BDC8ABC" w14:textId="57ED0B35" w:rsidR="00ED5215" w:rsidRDefault="00ED5215" w:rsidP="00150CF6">
      <w:pPr>
        <w:spacing w:after="0"/>
      </w:pPr>
    </w:p>
    <w:p w14:paraId="6D9F6B13" w14:textId="3CD08063" w:rsidR="00EE0166" w:rsidRDefault="00EE0166" w:rsidP="00150CF6">
      <w:pPr>
        <w:spacing w:after="0"/>
      </w:pPr>
      <w:r>
        <w:t xml:space="preserve">Contributing factors: </w:t>
      </w:r>
      <w:r w:rsidRPr="004971C1">
        <w:t>identify those</w:t>
      </w:r>
      <w:r>
        <w:t xml:space="preserve"> contributing</w:t>
      </w:r>
      <w:r w:rsidRPr="004971C1">
        <w:t xml:space="preserve"> factors that significantly </w:t>
      </w:r>
      <w:r w:rsidRPr="004971C1">
        <w:rPr>
          <w:rFonts w:eastAsia="Times New Roman"/>
        </w:rPr>
        <w:t>create, contribute to, perpetuate, or increase the severity of</w:t>
      </w:r>
      <w:r w:rsidRPr="004971C1" w:rsidDel="00186EFE">
        <w:t xml:space="preserve"> </w:t>
      </w:r>
      <w:r w:rsidRPr="004971C1">
        <w:t>the fair housing issues of segregation, R/ECAPs, access to opportunity and disproportionate housing needs in relation to publicly supported housing.</w:t>
      </w:r>
    </w:p>
    <w:p w14:paraId="05B2B783" w14:textId="77777777" w:rsidR="00EE0166" w:rsidRPr="00EE0166" w:rsidRDefault="00EE0166" w:rsidP="00150CF6">
      <w:pPr>
        <w:numPr>
          <w:ilvl w:val="0"/>
          <w:numId w:val="2"/>
        </w:numPr>
        <w:tabs>
          <w:tab w:val="clear" w:pos="360"/>
          <w:tab w:val="left" w:pos="1080"/>
        </w:tabs>
        <w:spacing w:after="0" w:line="240" w:lineRule="auto"/>
        <w:ind w:left="1080" w:right="432" w:hanging="360"/>
        <w:textAlignment w:val="baseline"/>
        <w:rPr>
          <w:rFonts w:eastAsia="Times New Roman"/>
          <w:color w:val="4472C4" w:themeColor="accent5"/>
        </w:rPr>
      </w:pPr>
      <w:r w:rsidRPr="00EE0166">
        <w:rPr>
          <w:rFonts w:eastAsia="Times New Roman"/>
          <w:color w:val="4472C4" w:themeColor="accent5"/>
        </w:rPr>
        <w:t xml:space="preserve">Admissions and occupancy policies and procedures, including preferences in publicly supported housing </w:t>
      </w:r>
    </w:p>
    <w:p w14:paraId="3436C3B4" w14:textId="77777777" w:rsidR="00EE0166" w:rsidRPr="00EE0166" w:rsidRDefault="00EE0166" w:rsidP="00150CF6">
      <w:pPr>
        <w:numPr>
          <w:ilvl w:val="0"/>
          <w:numId w:val="2"/>
        </w:numPr>
        <w:tabs>
          <w:tab w:val="clear" w:pos="360"/>
          <w:tab w:val="left" w:pos="1080"/>
        </w:tabs>
        <w:spacing w:after="0" w:line="240" w:lineRule="auto"/>
        <w:ind w:left="1080" w:right="432" w:hanging="360"/>
        <w:textAlignment w:val="baseline"/>
        <w:rPr>
          <w:rFonts w:eastAsia="Times New Roman"/>
          <w:color w:val="4472C4" w:themeColor="accent5"/>
        </w:rPr>
      </w:pPr>
      <w:r w:rsidRPr="00EE0166">
        <w:rPr>
          <w:rFonts w:eastAsia="Times New Roman"/>
          <w:color w:val="4472C4" w:themeColor="accent5"/>
        </w:rPr>
        <w:t>Community opposition</w:t>
      </w:r>
    </w:p>
    <w:p w14:paraId="33FEA330" w14:textId="77777777" w:rsidR="00EE0166" w:rsidRPr="00EE0166" w:rsidRDefault="00EE0166" w:rsidP="00150CF6">
      <w:pPr>
        <w:numPr>
          <w:ilvl w:val="0"/>
          <w:numId w:val="2"/>
        </w:numPr>
        <w:tabs>
          <w:tab w:val="clear" w:pos="360"/>
          <w:tab w:val="left" w:pos="1080"/>
        </w:tabs>
        <w:spacing w:after="0" w:line="240" w:lineRule="auto"/>
        <w:ind w:left="1080" w:right="432" w:hanging="360"/>
        <w:textAlignment w:val="baseline"/>
        <w:rPr>
          <w:rFonts w:eastAsia="Times New Roman"/>
          <w:color w:val="4472C4" w:themeColor="accent5"/>
          <w:spacing w:val="-3"/>
        </w:rPr>
      </w:pPr>
      <w:r w:rsidRPr="00EE0166">
        <w:rPr>
          <w:rFonts w:eastAsia="Times New Roman"/>
          <w:color w:val="4472C4" w:themeColor="accent5"/>
        </w:rPr>
        <w:t>Impediments to mobility</w:t>
      </w:r>
    </w:p>
    <w:p w14:paraId="4AC73743" w14:textId="77777777" w:rsidR="00EE0166" w:rsidRPr="00EE0166" w:rsidRDefault="00EE0166" w:rsidP="00150CF6">
      <w:pPr>
        <w:numPr>
          <w:ilvl w:val="0"/>
          <w:numId w:val="2"/>
        </w:numPr>
        <w:tabs>
          <w:tab w:val="clear" w:pos="360"/>
          <w:tab w:val="left" w:pos="1080"/>
        </w:tabs>
        <w:spacing w:after="0" w:line="240" w:lineRule="auto"/>
        <w:ind w:left="1080" w:right="432" w:hanging="360"/>
        <w:textAlignment w:val="baseline"/>
        <w:rPr>
          <w:rFonts w:eastAsia="Times New Roman"/>
          <w:color w:val="4472C4" w:themeColor="accent5"/>
          <w:spacing w:val="-3"/>
        </w:rPr>
      </w:pPr>
      <w:r w:rsidRPr="00EE0166">
        <w:rPr>
          <w:rFonts w:eastAsia="Times New Roman"/>
          <w:color w:val="4472C4" w:themeColor="accent5"/>
          <w:spacing w:val="-3"/>
        </w:rPr>
        <w:t>Lack of private investment in specific neighborhoods</w:t>
      </w:r>
    </w:p>
    <w:p w14:paraId="579FE279" w14:textId="77777777" w:rsidR="00EE0166" w:rsidRPr="00EE0166" w:rsidRDefault="00EE0166" w:rsidP="00150CF6">
      <w:pPr>
        <w:numPr>
          <w:ilvl w:val="0"/>
          <w:numId w:val="2"/>
        </w:numPr>
        <w:tabs>
          <w:tab w:val="clear" w:pos="360"/>
          <w:tab w:val="left" w:pos="1080"/>
        </w:tabs>
        <w:spacing w:after="0" w:line="240" w:lineRule="auto"/>
        <w:ind w:left="1080" w:right="432" w:hanging="360"/>
        <w:textAlignment w:val="baseline"/>
        <w:rPr>
          <w:rFonts w:eastAsia="Times New Roman"/>
          <w:color w:val="4472C4" w:themeColor="accent5"/>
          <w:spacing w:val="-3"/>
        </w:rPr>
      </w:pPr>
      <w:r w:rsidRPr="00EE0166">
        <w:rPr>
          <w:rFonts w:eastAsia="Times New Roman"/>
          <w:color w:val="4472C4" w:themeColor="accent5"/>
          <w:spacing w:val="-3"/>
        </w:rPr>
        <w:t>Lack of public investment in specific neighborhoods, including services and amenities</w:t>
      </w:r>
    </w:p>
    <w:p w14:paraId="2BC033B2" w14:textId="6117C7EC" w:rsidR="00EE0166" w:rsidRPr="00EE0166" w:rsidRDefault="00EE0166" w:rsidP="00150CF6">
      <w:pPr>
        <w:numPr>
          <w:ilvl w:val="0"/>
          <w:numId w:val="2"/>
        </w:numPr>
        <w:tabs>
          <w:tab w:val="clear" w:pos="360"/>
          <w:tab w:val="left" w:pos="1080"/>
        </w:tabs>
        <w:spacing w:after="0" w:line="240" w:lineRule="auto"/>
        <w:ind w:left="1080" w:right="432" w:hanging="360"/>
        <w:textAlignment w:val="baseline"/>
        <w:rPr>
          <w:rFonts w:eastAsia="Times New Roman"/>
          <w:color w:val="4472C4" w:themeColor="accent5"/>
          <w:spacing w:val="-3"/>
        </w:rPr>
      </w:pPr>
      <w:r w:rsidRPr="00EE0166">
        <w:rPr>
          <w:rFonts w:eastAsia="Times New Roman"/>
          <w:color w:val="4472C4" w:themeColor="accent5"/>
        </w:rPr>
        <w:t>Lack of regional</w:t>
      </w:r>
      <w:r w:rsidR="003F2DB4">
        <w:rPr>
          <w:rFonts w:eastAsia="Times New Roman"/>
          <w:color w:val="4472C4" w:themeColor="accent5"/>
        </w:rPr>
        <w:t xml:space="preserve"> or </w:t>
      </w:r>
      <w:r w:rsidR="003F2DB4" w:rsidRPr="003F2DB4">
        <w:rPr>
          <w:rFonts w:eastAsia="Times New Roman"/>
          <w:color w:val="ED7D31" w:themeColor="accent2"/>
        </w:rPr>
        <w:t>other intergovernmental</w:t>
      </w:r>
      <w:r w:rsidRPr="003F2DB4">
        <w:rPr>
          <w:rFonts w:eastAsia="Times New Roman"/>
          <w:color w:val="ED7D31" w:themeColor="accent2"/>
        </w:rPr>
        <w:t xml:space="preserve"> </w:t>
      </w:r>
      <w:r w:rsidRPr="00EE0166">
        <w:rPr>
          <w:rFonts w:eastAsia="Times New Roman"/>
          <w:color w:val="4472C4" w:themeColor="accent5"/>
        </w:rPr>
        <w:t>cooperation</w:t>
      </w:r>
    </w:p>
    <w:p w14:paraId="078BF12F" w14:textId="77777777" w:rsidR="00EE0166" w:rsidRPr="003F2DB4" w:rsidRDefault="00EE0166" w:rsidP="00150CF6">
      <w:pPr>
        <w:numPr>
          <w:ilvl w:val="0"/>
          <w:numId w:val="2"/>
        </w:numPr>
        <w:tabs>
          <w:tab w:val="clear" w:pos="360"/>
          <w:tab w:val="left" w:pos="1080"/>
        </w:tabs>
        <w:spacing w:after="0" w:line="240" w:lineRule="auto"/>
        <w:ind w:left="1080" w:right="432" w:hanging="360"/>
        <w:textAlignment w:val="baseline"/>
        <w:rPr>
          <w:color w:val="4472C4" w:themeColor="accent5"/>
          <w:spacing w:val="-3"/>
        </w:rPr>
      </w:pPr>
      <w:r w:rsidRPr="00EE0166">
        <w:rPr>
          <w:rFonts w:eastAsia="Times New Roman"/>
          <w:color w:val="4472C4" w:themeColor="accent5"/>
        </w:rPr>
        <w:lastRenderedPageBreak/>
        <w:t>Land use and zoning laws</w:t>
      </w:r>
    </w:p>
    <w:p w14:paraId="685D8352" w14:textId="6683D1C7" w:rsidR="003F2DB4" w:rsidRPr="003F2DB4" w:rsidRDefault="003F2DB4" w:rsidP="00150CF6">
      <w:pPr>
        <w:numPr>
          <w:ilvl w:val="0"/>
          <w:numId w:val="2"/>
        </w:numPr>
        <w:tabs>
          <w:tab w:val="clear" w:pos="360"/>
          <w:tab w:val="left" w:pos="1080"/>
        </w:tabs>
        <w:spacing w:after="0" w:line="240" w:lineRule="auto"/>
        <w:ind w:left="1080" w:right="432" w:hanging="360"/>
        <w:textAlignment w:val="baseline"/>
        <w:rPr>
          <w:color w:val="ED7D31" w:themeColor="accent2"/>
          <w:spacing w:val="-3"/>
        </w:rPr>
      </w:pPr>
      <w:r w:rsidRPr="003F2DB4">
        <w:rPr>
          <w:rFonts w:eastAsia="Times New Roman"/>
          <w:color w:val="ED7D31" w:themeColor="accent2"/>
        </w:rPr>
        <w:t>Loss of affordable housing</w:t>
      </w:r>
    </w:p>
    <w:p w14:paraId="6A13BC32" w14:textId="1227C281" w:rsidR="003F2DB4" w:rsidRPr="003F2DB4" w:rsidRDefault="003F2DB4" w:rsidP="00150CF6">
      <w:pPr>
        <w:numPr>
          <w:ilvl w:val="0"/>
          <w:numId w:val="2"/>
        </w:numPr>
        <w:tabs>
          <w:tab w:val="clear" w:pos="360"/>
          <w:tab w:val="left" w:pos="1080"/>
        </w:tabs>
        <w:spacing w:after="0" w:line="240" w:lineRule="auto"/>
        <w:ind w:left="1080" w:right="432" w:hanging="360"/>
        <w:textAlignment w:val="baseline"/>
        <w:rPr>
          <w:color w:val="ED7D31" w:themeColor="accent2"/>
          <w:spacing w:val="-3"/>
        </w:rPr>
      </w:pPr>
      <w:r>
        <w:rPr>
          <w:rFonts w:eastAsia="Times New Roman"/>
          <w:color w:val="ED7D31" w:themeColor="accent2"/>
        </w:rPr>
        <w:t>Nuisance laws</w:t>
      </w:r>
    </w:p>
    <w:p w14:paraId="1EB0506C" w14:textId="77777777" w:rsidR="00EE0166" w:rsidRPr="00EE0166" w:rsidRDefault="00EE0166" w:rsidP="00150CF6">
      <w:pPr>
        <w:numPr>
          <w:ilvl w:val="0"/>
          <w:numId w:val="2"/>
        </w:numPr>
        <w:tabs>
          <w:tab w:val="clear" w:pos="360"/>
          <w:tab w:val="left" w:pos="1080"/>
        </w:tabs>
        <w:spacing w:after="0" w:line="240" w:lineRule="auto"/>
        <w:ind w:left="1080" w:hanging="360"/>
        <w:jc w:val="both"/>
        <w:textAlignment w:val="baseline"/>
        <w:rPr>
          <w:rFonts w:eastAsia="Times New Roman"/>
          <w:color w:val="4472C4" w:themeColor="accent5"/>
        </w:rPr>
      </w:pPr>
      <w:r w:rsidRPr="00EE0166">
        <w:rPr>
          <w:rFonts w:eastAsia="Times New Roman"/>
          <w:color w:val="4472C4" w:themeColor="accent5"/>
        </w:rPr>
        <w:t>Occupancy codes and restrictions</w:t>
      </w:r>
    </w:p>
    <w:p w14:paraId="6D0A097C" w14:textId="77777777" w:rsidR="00EE0166" w:rsidRPr="00EE0166" w:rsidRDefault="00EE0166" w:rsidP="00150CF6">
      <w:pPr>
        <w:numPr>
          <w:ilvl w:val="0"/>
          <w:numId w:val="2"/>
        </w:numPr>
        <w:tabs>
          <w:tab w:val="clear" w:pos="360"/>
          <w:tab w:val="left" w:pos="1080"/>
        </w:tabs>
        <w:spacing w:after="0" w:line="240" w:lineRule="auto"/>
        <w:ind w:left="1080" w:right="432" w:hanging="360"/>
        <w:textAlignment w:val="baseline"/>
        <w:rPr>
          <w:rFonts w:eastAsia="Times New Roman"/>
          <w:color w:val="4472C4" w:themeColor="accent5"/>
          <w:spacing w:val="-3"/>
        </w:rPr>
      </w:pPr>
      <w:r w:rsidRPr="00EE0166">
        <w:rPr>
          <w:rFonts w:eastAsia="Times New Roman"/>
          <w:color w:val="4472C4" w:themeColor="accent5"/>
        </w:rPr>
        <w:t>Quality of affordable housing information programs</w:t>
      </w:r>
    </w:p>
    <w:p w14:paraId="351ADA7A" w14:textId="77777777" w:rsidR="00EE0166" w:rsidRPr="00EE0166" w:rsidRDefault="00EE0166" w:rsidP="00150CF6">
      <w:pPr>
        <w:numPr>
          <w:ilvl w:val="0"/>
          <w:numId w:val="2"/>
        </w:numPr>
        <w:tabs>
          <w:tab w:val="clear" w:pos="360"/>
          <w:tab w:val="left" w:pos="1080"/>
        </w:tabs>
        <w:spacing w:after="0" w:line="240" w:lineRule="auto"/>
        <w:ind w:left="1080" w:right="432" w:hanging="360"/>
        <w:textAlignment w:val="baseline"/>
        <w:rPr>
          <w:rFonts w:eastAsia="Times New Roman"/>
          <w:color w:val="4472C4" w:themeColor="accent5"/>
        </w:rPr>
      </w:pPr>
      <w:r w:rsidRPr="00EE0166">
        <w:rPr>
          <w:rFonts w:eastAsia="Times New Roman"/>
          <w:color w:val="4472C4" w:themeColor="accent5"/>
        </w:rPr>
        <w:t>Siting selection policies, practices and decisions for publicly supported housing, including discretionary aspects of Qualified Allocation Plans and other programs</w:t>
      </w:r>
    </w:p>
    <w:p w14:paraId="623C3AAF" w14:textId="77777777" w:rsidR="00EE0166" w:rsidRPr="00EE0166" w:rsidRDefault="00EE0166" w:rsidP="00150CF6">
      <w:pPr>
        <w:numPr>
          <w:ilvl w:val="0"/>
          <w:numId w:val="2"/>
        </w:numPr>
        <w:tabs>
          <w:tab w:val="clear" w:pos="360"/>
          <w:tab w:val="left" w:pos="1080"/>
        </w:tabs>
        <w:spacing w:after="0" w:line="240" w:lineRule="auto"/>
        <w:ind w:left="1080" w:right="144" w:hanging="360"/>
        <w:textAlignment w:val="baseline"/>
        <w:rPr>
          <w:rFonts w:eastAsia="Times New Roman"/>
          <w:color w:val="4472C4" w:themeColor="accent5"/>
        </w:rPr>
      </w:pPr>
      <w:r w:rsidRPr="00EE0166">
        <w:rPr>
          <w:rFonts w:eastAsia="Times New Roman"/>
          <w:color w:val="4472C4" w:themeColor="accent5"/>
        </w:rPr>
        <w:t>Source of income discrimination</w:t>
      </w:r>
    </w:p>
    <w:p w14:paraId="3BA4268A" w14:textId="77777777" w:rsidR="00EE0166" w:rsidRPr="004971C1" w:rsidRDefault="00EE0166" w:rsidP="00150CF6">
      <w:pPr>
        <w:numPr>
          <w:ilvl w:val="0"/>
          <w:numId w:val="2"/>
        </w:numPr>
        <w:tabs>
          <w:tab w:val="clear" w:pos="360"/>
          <w:tab w:val="left" w:pos="1080"/>
        </w:tabs>
        <w:spacing w:after="0" w:line="240" w:lineRule="auto"/>
        <w:ind w:left="1080" w:hanging="360"/>
        <w:textAlignment w:val="baseline"/>
        <w:rPr>
          <w:rFonts w:eastAsia="Times New Roman"/>
          <w:spacing w:val="-3"/>
        </w:rPr>
      </w:pPr>
      <w:r w:rsidRPr="004971C1">
        <w:rPr>
          <w:rFonts w:eastAsia="Times New Roman"/>
          <w:spacing w:val="-3"/>
        </w:rPr>
        <w:t>Other</w:t>
      </w:r>
    </w:p>
    <w:p w14:paraId="54380F60" w14:textId="77777777" w:rsidR="00EE0166" w:rsidRDefault="00EE0166" w:rsidP="00150CF6">
      <w:pPr>
        <w:spacing w:after="0"/>
      </w:pPr>
    </w:p>
    <w:p w14:paraId="35D65BBC" w14:textId="6F8494F7" w:rsidR="00EE0166" w:rsidRPr="005B1DB9" w:rsidRDefault="0068435F" w:rsidP="00150CF6">
      <w:pPr>
        <w:spacing w:after="0"/>
        <w:rPr>
          <w:b/>
        </w:rPr>
      </w:pPr>
      <w:r w:rsidRPr="005B1DB9">
        <w:rPr>
          <w:b/>
        </w:rPr>
        <w:t xml:space="preserve">Module 6: </w:t>
      </w:r>
      <w:r w:rsidR="00EE0166" w:rsidRPr="005B1DB9">
        <w:rPr>
          <w:b/>
        </w:rPr>
        <w:t>Disability and Access Analysis</w:t>
      </w:r>
    </w:p>
    <w:p w14:paraId="51367016" w14:textId="77777777" w:rsidR="00724DED" w:rsidRDefault="00724DED" w:rsidP="00150CF6">
      <w:pPr>
        <w:spacing w:after="0"/>
      </w:pPr>
    </w:p>
    <w:p w14:paraId="53C7DA59" w14:textId="33387566" w:rsidR="005B1DB9" w:rsidRDefault="005B1DB9" w:rsidP="00150CF6">
      <w:pPr>
        <w:spacing w:after="0"/>
      </w:pPr>
      <w:r>
        <w:t xml:space="preserve">Component 1: Tell us about your experience: </w:t>
      </w:r>
    </w:p>
    <w:p w14:paraId="75D839FC" w14:textId="77777777" w:rsidR="000D18DC" w:rsidRDefault="000D18DC" w:rsidP="000C5C0A">
      <w:pPr>
        <w:spacing w:after="0"/>
        <w:ind w:left="720"/>
      </w:pPr>
    </w:p>
    <w:p w14:paraId="71C1E8BF" w14:textId="3A6301B4" w:rsidR="000D18DC" w:rsidRDefault="000D18DC" w:rsidP="000C5C0A">
      <w:pPr>
        <w:spacing w:after="0"/>
        <w:ind w:left="720"/>
      </w:pPr>
      <w:r>
        <w:t xml:space="preserve">You indicated that you own/rent/live in publicly supported housing. Is this the type of housing that you would like to live in? If not, in what setting would you like to live? </w:t>
      </w:r>
    </w:p>
    <w:p w14:paraId="03452658" w14:textId="77777777" w:rsidR="000D18DC" w:rsidRDefault="000D18DC" w:rsidP="000C5C0A">
      <w:pPr>
        <w:spacing w:after="0"/>
        <w:ind w:left="720"/>
      </w:pPr>
    </w:p>
    <w:p w14:paraId="03356C64" w14:textId="77777777" w:rsidR="000D18DC" w:rsidRDefault="000D18DC" w:rsidP="000C5C0A">
      <w:pPr>
        <w:spacing w:after="0"/>
        <w:ind w:left="720"/>
      </w:pPr>
      <w:r>
        <w:t>Describe your housing setting.</w:t>
      </w:r>
    </w:p>
    <w:p w14:paraId="18D99B69" w14:textId="77777777" w:rsidR="000D18DC" w:rsidRDefault="000D18DC" w:rsidP="000D18DC">
      <w:pPr>
        <w:spacing w:after="0"/>
        <w:ind w:left="720" w:firstLine="720"/>
      </w:pPr>
      <w:r>
        <w:t>Segregated (congregate) or integrated?</w:t>
      </w:r>
    </w:p>
    <w:p w14:paraId="5ADB8D84" w14:textId="77777777" w:rsidR="000D18DC" w:rsidRDefault="000D18DC" w:rsidP="000D18DC">
      <w:pPr>
        <w:spacing w:after="0"/>
        <w:ind w:left="720" w:firstLine="720"/>
      </w:pPr>
      <w:r>
        <w:t xml:space="preserve">Assisted or independent? </w:t>
      </w:r>
    </w:p>
    <w:p w14:paraId="427960A2" w14:textId="77777777" w:rsidR="000D18DC" w:rsidRDefault="000D18DC" w:rsidP="000D18DC">
      <w:pPr>
        <w:spacing w:after="0"/>
        <w:ind w:firstLine="720"/>
      </w:pPr>
    </w:p>
    <w:p w14:paraId="165E6D6B" w14:textId="33D0F132" w:rsidR="000C5C0A" w:rsidRDefault="000C5C0A" w:rsidP="000D18DC">
      <w:pPr>
        <w:spacing w:after="0"/>
        <w:ind w:firstLine="720"/>
      </w:pPr>
      <w:r>
        <w:t>Feedback on supportive services in the jurisdiction and region</w:t>
      </w:r>
    </w:p>
    <w:p w14:paraId="0EDCAA2E" w14:textId="77777777" w:rsidR="000D18DC" w:rsidRDefault="000D18DC" w:rsidP="00150CF6">
      <w:pPr>
        <w:spacing w:after="0"/>
      </w:pPr>
    </w:p>
    <w:p w14:paraId="17FCAAF1" w14:textId="31B6547E" w:rsidR="005B1DB9" w:rsidRDefault="005B1DB9" w:rsidP="00150CF6">
      <w:pPr>
        <w:spacing w:after="0"/>
      </w:pPr>
      <w:r>
        <w:t xml:space="preserve">Component 2: Here’s what the data tells us. </w:t>
      </w:r>
    </w:p>
    <w:p w14:paraId="2146E3A9" w14:textId="746E9426" w:rsidR="00724DED" w:rsidRDefault="00724DED" w:rsidP="000C5C0A">
      <w:pPr>
        <w:spacing w:after="0"/>
        <w:ind w:left="720"/>
      </w:pPr>
      <w:r>
        <w:t xml:space="preserve">Applicable maps would be Map 16 (dot density by disability type) and Map 17 (dot density by age), and Table 13 (percent of pop by type) and 14 (percent of pop by disability) </w:t>
      </w:r>
    </w:p>
    <w:p w14:paraId="649D18E0" w14:textId="77777777" w:rsidR="000C5C0A" w:rsidRDefault="000C5C0A" w:rsidP="00150CF6">
      <w:pPr>
        <w:spacing w:after="0"/>
      </w:pPr>
    </w:p>
    <w:p w14:paraId="77227FB6" w14:textId="3BA1FCDE" w:rsidR="00724DED" w:rsidRDefault="005B1DB9" w:rsidP="00150CF6">
      <w:pPr>
        <w:spacing w:after="0"/>
      </w:pPr>
      <w:r>
        <w:t xml:space="preserve">Component 3: Rank and identify CF’s </w:t>
      </w:r>
    </w:p>
    <w:p w14:paraId="7A1B13C2" w14:textId="77777777" w:rsidR="00724DED" w:rsidRPr="00724DED" w:rsidRDefault="00724DED" w:rsidP="00150CF6">
      <w:pPr>
        <w:numPr>
          <w:ilvl w:val="0"/>
          <w:numId w:val="2"/>
        </w:numPr>
        <w:tabs>
          <w:tab w:val="clear" w:pos="360"/>
          <w:tab w:val="left" w:pos="1152"/>
        </w:tabs>
        <w:spacing w:after="0" w:line="240" w:lineRule="auto"/>
        <w:ind w:left="792"/>
        <w:textAlignment w:val="baseline"/>
        <w:rPr>
          <w:rFonts w:eastAsia="Times New Roman"/>
          <w:color w:val="4472C4" w:themeColor="accent5"/>
        </w:rPr>
      </w:pPr>
      <w:r w:rsidRPr="00724DED">
        <w:rPr>
          <w:rFonts w:eastAsia="Times New Roman"/>
          <w:color w:val="4472C4" w:themeColor="accent5"/>
          <w:spacing w:val="-2"/>
        </w:rPr>
        <w:t>Access to proficient schools that are accessible for persons with disabilities</w:t>
      </w:r>
    </w:p>
    <w:p w14:paraId="7BD1F614" w14:textId="77777777" w:rsidR="00724DED" w:rsidRPr="003F2DB4" w:rsidRDefault="00724DED" w:rsidP="00150CF6">
      <w:pPr>
        <w:numPr>
          <w:ilvl w:val="0"/>
          <w:numId w:val="2"/>
        </w:numPr>
        <w:tabs>
          <w:tab w:val="clear" w:pos="360"/>
          <w:tab w:val="left" w:pos="1152"/>
        </w:tabs>
        <w:spacing w:after="0" w:line="240" w:lineRule="auto"/>
        <w:ind w:left="792"/>
        <w:textAlignment w:val="baseline"/>
        <w:rPr>
          <w:rFonts w:eastAsia="Times New Roman"/>
          <w:color w:val="4472C4" w:themeColor="accent5"/>
        </w:rPr>
      </w:pPr>
      <w:r w:rsidRPr="00724DED">
        <w:rPr>
          <w:rFonts w:eastAsia="Times New Roman"/>
          <w:color w:val="4472C4" w:themeColor="accent5"/>
          <w:spacing w:val="-1"/>
        </w:rPr>
        <w:t>Access to publicly supported housing for persons with disabilities</w:t>
      </w:r>
    </w:p>
    <w:p w14:paraId="6A5B7A4C" w14:textId="526FB4FD" w:rsidR="003F2DB4" w:rsidRPr="003F2DB4" w:rsidRDefault="003F2DB4" w:rsidP="00150CF6">
      <w:pPr>
        <w:numPr>
          <w:ilvl w:val="0"/>
          <w:numId w:val="2"/>
        </w:numPr>
        <w:tabs>
          <w:tab w:val="clear" w:pos="360"/>
          <w:tab w:val="left" w:pos="1152"/>
        </w:tabs>
        <w:spacing w:after="0" w:line="240" w:lineRule="auto"/>
        <w:ind w:left="792"/>
        <w:textAlignment w:val="baseline"/>
        <w:rPr>
          <w:rFonts w:eastAsia="Times New Roman"/>
          <w:color w:val="ED7D31" w:themeColor="accent2"/>
        </w:rPr>
      </w:pPr>
      <w:r w:rsidRPr="003F2DB4">
        <w:rPr>
          <w:rFonts w:eastAsia="Times New Roman"/>
          <w:color w:val="ED7D31" w:themeColor="accent2"/>
          <w:spacing w:val="-1"/>
        </w:rPr>
        <w:t>Community opposition</w:t>
      </w:r>
    </w:p>
    <w:p w14:paraId="40DA602A" w14:textId="77777777" w:rsidR="00724DED" w:rsidRPr="003F2DB4" w:rsidRDefault="00724DED" w:rsidP="00150CF6">
      <w:pPr>
        <w:numPr>
          <w:ilvl w:val="0"/>
          <w:numId w:val="2"/>
        </w:numPr>
        <w:tabs>
          <w:tab w:val="clear" w:pos="360"/>
          <w:tab w:val="left" w:pos="1152"/>
        </w:tabs>
        <w:spacing w:after="0" w:line="240" w:lineRule="auto"/>
        <w:ind w:left="792"/>
        <w:textAlignment w:val="baseline"/>
        <w:rPr>
          <w:rFonts w:eastAsia="Times New Roman"/>
          <w:color w:val="4472C4" w:themeColor="accent5"/>
        </w:rPr>
      </w:pPr>
      <w:r w:rsidRPr="00724DED">
        <w:rPr>
          <w:rFonts w:eastAsia="Times New Roman"/>
          <w:color w:val="4472C4" w:themeColor="accent5"/>
          <w:spacing w:val="-1"/>
        </w:rPr>
        <w:t>Access to transportation for persons with disabilities</w:t>
      </w:r>
    </w:p>
    <w:p w14:paraId="227F1FA9" w14:textId="01EE5065" w:rsidR="003F2DB4" w:rsidRPr="003F2DB4" w:rsidRDefault="003F2DB4" w:rsidP="00150CF6">
      <w:pPr>
        <w:numPr>
          <w:ilvl w:val="0"/>
          <w:numId w:val="2"/>
        </w:numPr>
        <w:tabs>
          <w:tab w:val="clear" w:pos="360"/>
          <w:tab w:val="left" w:pos="1152"/>
        </w:tabs>
        <w:spacing w:after="0" w:line="240" w:lineRule="auto"/>
        <w:ind w:left="792"/>
        <w:textAlignment w:val="baseline"/>
        <w:rPr>
          <w:rFonts w:eastAsia="Times New Roman"/>
          <w:color w:val="ED7D31" w:themeColor="accent2"/>
        </w:rPr>
      </w:pPr>
      <w:r w:rsidRPr="003F2DB4">
        <w:rPr>
          <w:rFonts w:eastAsia="Times New Roman"/>
          <w:color w:val="ED7D31" w:themeColor="accent2"/>
          <w:spacing w:val="-1"/>
        </w:rPr>
        <w:t>Inaccessible government facilities or services</w:t>
      </w:r>
    </w:p>
    <w:p w14:paraId="14A811B0" w14:textId="77777777" w:rsidR="00724DED" w:rsidRPr="00724DED" w:rsidRDefault="00724DED" w:rsidP="00150CF6">
      <w:pPr>
        <w:numPr>
          <w:ilvl w:val="0"/>
          <w:numId w:val="2"/>
        </w:numPr>
        <w:tabs>
          <w:tab w:val="clear" w:pos="360"/>
          <w:tab w:val="left" w:pos="1152"/>
        </w:tabs>
        <w:spacing w:after="0" w:line="240" w:lineRule="auto"/>
        <w:ind w:left="792"/>
        <w:textAlignment w:val="baseline"/>
        <w:rPr>
          <w:rFonts w:eastAsia="Times New Roman"/>
          <w:color w:val="4472C4" w:themeColor="accent5"/>
        </w:rPr>
      </w:pPr>
      <w:r w:rsidRPr="00724DED">
        <w:rPr>
          <w:rFonts w:eastAsia="Times New Roman"/>
          <w:color w:val="4472C4" w:themeColor="accent5"/>
          <w:spacing w:val="-1"/>
        </w:rPr>
        <w:t xml:space="preserve">Inaccessible public or private infrastructure </w:t>
      </w:r>
    </w:p>
    <w:p w14:paraId="0EBB4C08" w14:textId="77777777" w:rsidR="00724DED" w:rsidRPr="00724DED" w:rsidRDefault="00724DED" w:rsidP="00150CF6">
      <w:pPr>
        <w:numPr>
          <w:ilvl w:val="0"/>
          <w:numId w:val="2"/>
        </w:numPr>
        <w:tabs>
          <w:tab w:val="clear" w:pos="360"/>
          <w:tab w:val="left" w:pos="1152"/>
        </w:tabs>
        <w:spacing w:after="0" w:line="240" w:lineRule="auto"/>
        <w:ind w:left="792"/>
        <w:textAlignment w:val="baseline"/>
        <w:rPr>
          <w:rFonts w:eastAsia="Times New Roman"/>
          <w:color w:val="4472C4" w:themeColor="accent5"/>
        </w:rPr>
      </w:pPr>
      <w:r w:rsidRPr="00724DED">
        <w:rPr>
          <w:rFonts w:eastAsia="Times New Roman"/>
          <w:color w:val="4472C4" w:themeColor="accent5"/>
        </w:rPr>
        <w:t>Lack of affordable in-home or community-based supportive services</w:t>
      </w:r>
    </w:p>
    <w:p w14:paraId="42608022" w14:textId="77777777" w:rsidR="00724DED" w:rsidRPr="00724DED" w:rsidRDefault="00724DED" w:rsidP="00150CF6">
      <w:pPr>
        <w:numPr>
          <w:ilvl w:val="0"/>
          <w:numId w:val="2"/>
        </w:numPr>
        <w:tabs>
          <w:tab w:val="clear" w:pos="360"/>
          <w:tab w:val="left" w:pos="1152"/>
        </w:tabs>
        <w:spacing w:after="0" w:line="240" w:lineRule="auto"/>
        <w:ind w:left="792"/>
        <w:textAlignment w:val="baseline"/>
        <w:rPr>
          <w:rFonts w:eastAsia="Times New Roman"/>
          <w:color w:val="4472C4" w:themeColor="accent5"/>
        </w:rPr>
      </w:pPr>
      <w:r w:rsidRPr="00724DED">
        <w:rPr>
          <w:rFonts w:eastAsia="Times New Roman"/>
          <w:color w:val="4472C4" w:themeColor="accent5"/>
        </w:rPr>
        <w:t>Lack of affordable, accessible housing in range of unit sizes</w:t>
      </w:r>
    </w:p>
    <w:p w14:paraId="0B207F28" w14:textId="77777777" w:rsidR="00724DED" w:rsidRPr="00724DED" w:rsidRDefault="00724DED" w:rsidP="00150CF6">
      <w:pPr>
        <w:numPr>
          <w:ilvl w:val="0"/>
          <w:numId w:val="2"/>
        </w:numPr>
        <w:tabs>
          <w:tab w:val="clear" w:pos="360"/>
          <w:tab w:val="left" w:pos="1152"/>
        </w:tabs>
        <w:spacing w:after="0" w:line="240" w:lineRule="auto"/>
        <w:ind w:left="792"/>
        <w:textAlignment w:val="baseline"/>
        <w:rPr>
          <w:rFonts w:eastAsia="Times New Roman"/>
          <w:color w:val="4472C4" w:themeColor="accent5"/>
        </w:rPr>
      </w:pPr>
      <w:r w:rsidRPr="00724DED">
        <w:rPr>
          <w:rFonts w:eastAsia="Times New Roman"/>
          <w:color w:val="4472C4" w:themeColor="accent5"/>
        </w:rPr>
        <w:t>Lack of affordable, integrated housing for individuals who need supportive services</w:t>
      </w:r>
    </w:p>
    <w:p w14:paraId="78BADD19" w14:textId="77777777" w:rsidR="00724DED" w:rsidRPr="00724DED" w:rsidRDefault="00724DED" w:rsidP="00150CF6">
      <w:pPr>
        <w:numPr>
          <w:ilvl w:val="0"/>
          <w:numId w:val="2"/>
        </w:numPr>
        <w:tabs>
          <w:tab w:val="clear" w:pos="360"/>
          <w:tab w:val="left" w:pos="1152"/>
        </w:tabs>
        <w:spacing w:after="0" w:line="240" w:lineRule="auto"/>
        <w:ind w:left="792"/>
        <w:textAlignment w:val="baseline"/>
        <w:rPr>
          <w:rFonts w:eastAsia="Times New Roman"/>
          <w:color w:val="4472C4" w:themeColor="accent5"/>
        </w:rPr>
      </w:pPr>
      <w:r w:rsidRPr="00724DED">
        <w:rPr>
          <w:rFonts w:eastAsia="Times New Roman"/>
          <w:color w:val="4472C4" w:themeColor="accent5"/>
        </w:rPr>
        <w:t>Lack of assistance for housing accessibility modifications</w:t>
      </w:r>
    </w:p>
    <w:p w14:paraId="33C0F16F" w14:textId="77777777" w:rsidR="00724DED" w:rsidRPr="00724DED" w:rsidRDefault="00724DED" w:rsidP="00150CF6">
      <w:pPr>
        <w:numPr>
          <w:ilvl w:val="0"/>
          <w:numId w:val="2"/>
        </w:numPr>
        <w:tabs>
          <w:tab w:val="clear" w:pos="360"/>
          <w:tab w:val="left" w:pos="1152"/>
        </w:tabs>
        <w:spacing w:after="0" w:line="240" w:lineRule="auto"/>
        <w:ind w:left="792"/>
        <w:textAlignment w:val="baseline"/>
        <w:rPr>
          <w:rFonts w:eastAsia="Times New Roman"/>
          <w:color w:val="4472C4" w:themeColor="accent5"/>
        </w:rPr>
      </w:pPr>
      <w:r w:rsidRPr="00724DED">
        <w:rPr>
          <w:rFonts w:eastAsia="Times New Roman"/>
          <w:color w:val="4472C4" w:themeColor="accent5"/>
        </w:rPr>
        <w:t>Lack of assistance for transitioning from institutional settings to integrated housing</w:t>
      </w:r>
    </w:p>
    <w:p w14:paraId="0BFAF1CA" w14:textId="77777777" w:rsidR="00724DED" w:rsidRPr="00724DED" w:rsidRDefault="00724DED" w:rsidP="00150CF6">
      <w:pPr>
        <w:numPr>
          <w:ilvl w:val="0"/>
          <w:numId w:val="2"/>
        </w:numPr>
        <w:tabs>
          <w:tab w:val="clear" w:pos="360"/>
          <w:tab w:val="left" w:pos="1152"/>
        </w:tabs>
        <w:spacing w:after="0" w:line="240" w:lineRule="auto"/>
        <w:ind w:left="792"/>
        <w:textAlignment w:val="baseline"/>
        <w:rPr>
          <w:rFonts w:eastAsia="Times New Roman"/>
          <w:color w:val="4472C4" w:themeColor="accent5"/>
        </w:rPr>
      </w:pPr>
      <w:r w:rsidRPr="00724DED">
        <w:rPr>
          <w:rFonts w:eastAsia="Times New Roman"/>
          <w:color w:val="4472C4" w:themeColor="accent5"/>
        </w:rPr>
        <w:t>Land use and zoning laws</w:t>
      </w:r>
    </w:p>
    <w:p w14:paraId="351A8A48" w14:textId="77777777" w:rsidR="00724DED" w:rsidRPr="00724DED" w:rsidRDefault="00724DED" w:rsidP="00150CF6">
      <w:pPr>
        <w:numPr>
          <w:ilvl w:val="0"/>
          <w:numId w:val="2"/>
        </w:numPr>
        <w:tabs>
          <w:tab w:val="clear" w:pos="360"/>
          <w:tab w:val="left" w:pos="1152"/>
        </w:tabs>
        <w:spacing w:after="0" w:line="240" w:lineRule="auto"/>
        <w:ind w:left="792"/>
        <w:textAlignment w:val="baseline"/>
        <w:rPr>
          <w:rFonts w:eastAsia="Times New Roman"/>
          <w:color w:val="4472C4" w:themeColor="accent5"/>
        </w:rPr>
      </w:pPr>
      <w:r w:rsidRPr="00724DED">
        <w:rPr>
          <w:rFonts w:eastAsia="Times New Roman"/>
          <w:color w:val="4472C4" w:themeColor="accent5"/>
        </w:rPr>
        <w:t>Lending Discrimination</w:t>
      </w:r>
    </w:p>
    <w:p w14:paraId="5637B2F6" w14:textId="77777777" w:rsidR="00724DED" w:rsidRDefault="00724DED" w:rsidP="00150CF6">
      <w:pPr>
        <w:numPr>
          <w:ilvl w:val="0"/>
          <w:numId w:val="2"/>
        </w:numPr>
        <w:tabs>
          <w:tab w:val="clear" w:pos="360"/>
          <w:tab w:val="left" w:pos="1152"/>
        </w:tabs>
        <w:spacing w:after="0" w:line="240" w:lineRule="auto"/>
        <w:ind w:left="792"/>
        <w:textAlignment w:val="baseline"/>
        <w:rPr>
          <w:rFonts w:eastAsia="Times New Roman"/>
          <w:color w:val="4472C4" w:themeColor="accent5"/>
        </w:rPr>
      </w:pPr>
      <w:r w:rsidRPr="00724DED">
        <w:rPr>
          <w:rFonts w:eastAsia="Times New Roman"/>
          <w:color w:val="4472C4" w:themeColor="accent5"/>
        </w:rPr>
        <w:t>Location of accessible housing</w:t>
      </w:r>
    </w:p>
    <w:p w14:paraId="2E8ED66F" w14:textId="38C52C74" w:rsidR="003F2DB4" w:rsidRDefault="003F2DB4" w:rsidP="00150CF6">
      <w:pPr>
        <w:numPr>
          <w:ilvl w:val="0"/>
          <w:numId w:val="2"/>
        </w:numPr>
        <w:tabs>
          <w:tab w:val="clear" w:pos="360"/>
          <w:tab w:val="left" w:pos="1152"/>
        </w:tabs>
        <w:spacing w:after="0" w:line="240" w:lineRule="auto"/>
        <w:ind w:left="792"/>
        <w:textAlignment w:val="baseline"/>
        <w:rPr>
          <w:rFonts w:eastAsia="Times New Roman"/>
          <w:color w:val="ED7D31" w:themeColor="accent2"/>
        </w:rPr>
      </w:pPr>
      <w:r w:rsidRPr="003F2DB4">
        <w:rPr>
          <w:rFonts w:eastAsia="Times New Roman"/>
          <w:color w:val="ED7D31" w:themeColor="accent2"/>
        </w:rPr>
        <w:t>Loss of affordable housing</w:t>
      </w:r>
    </w:p>
    <w:p w14:paraId="7F473D99" w14:textId="6B130027" w:rsidR="003F2DB4" w:rsidRPr="003F2DB4" w:rsidRDefault="003F2DB4" w:rsidP="00150CF6">
      <w:pPr>
        <w:numPr>
          <w:ilvl w:val="0"/>
          <w:numId w:val="2"/>
        </w:numPr>
        <w:tabs>
          <w:tab w:val="clear" w:pos="360"/>
          <w:tab w:val="left" w:pos="1152"/>
        </w:tabs>
        <w:spacing w:after="0" w:line="240" w:lineRule="auto"/>
        <w:ind w:left="792"/>
        <w:textAlignment w:val="baseline"/>
        <w:rPr>
          <w:rFonts w:eastAsia="Times New Roman"/>
          <w:color w:val="ED7D31" w:themeColor="accent2"/>
        </w:rPr>
      </w:pPr>
      <w:r>
        <w:rPr>
          <w:rFonts w:eastAsia="Times New Roman"/>
          <w:color w:val="ED7D31" w:themeColor="accent2"/>
        </w:rPr>
        <w:lastRenderedPageBreak/>
        <w:t>Source of income discrimination</w:t>
      </w:r>
    </w:p>
    <w:p w14:paraId="31D97A29" w14:textId="77777777" w:rsidR="00724DED" w:rsidRPr="00724DED" w:rsidRDefault="00724DED" w:rsidP="00150CF6">
      <w:pPr>
        <w:numPr>
          <w:ilvl w:val="0"/>
          <w:numId w:val="2"/>
        </w:numPr>
        <w:tabs>
          <w:tab w:val="clear" w:pos="360"/>
          <w:tab w:val="left" w:pos="1152"/>
        </w:tabs>
        <w:spacing w:after="0" w:line="240" w:lineRule="auto"/>
        <w:ind w:left="792"/>
        <w:textAlignment w:val="baseline"/>
        <w:rPr>
          <w:rFonts w:eastAsia="Times New Roman"/>
          <w:color w:val="4472C4" w:themeColor="accent5"/>
        </w:rPr>
      </w:pPr>
      <w:r w:rsidRPr="00724DED">
        <w:rPr>
          <w:rFonts w:eastAsia="Times New Roman"/>
          <w:color w:val="4472C4" w:themeColor="accent5"/>
        </w:rPr>
        <w:t>Occupancy codes and restrictions</w:t>
      </w:r>
    </w:p>
    <w:p w14:paraId="7F3034DB" w14:textId="77777777" w:rsidR="00724DED" w:rsidRPr="00724DED" w:rsidRDefault="00724DED" w:rsidP="00150CF6">
      <w:pPr>
        <w:numPr>
          <w:ilvl w:val="0"/>
          <w:numId w:val="2"/>
        </w:numPr>
        <w:tabs>
          <w:tab w:val="clear" w:pos="360"/>
          <w:tab w:val="left" w:pos="1152"/>
        </w:tabs>
        <w:spacing w:after="0" w:line="240" w:lineRule="auto"/>
        <w:ind w:left="792"/>
        <w:textAlignment w:val="baseline"/>
        <w:rPr>
          <w:rFonts w:eastAsia="Times New Roman"/>
          <w:color w:val="4472C4" w:themeColor="accent5"/>
        </w:rPr>
      </w:pPr>
      <w:r w:rsidRPr="00724DED">
        <w:rPr>
          <w:rFonts w:eastAsia="Times New Roman"/>
          <w:color w:val="4472C4" w:themeColor="accent5"/>
        </w:rPr>
        <w:t xml:space="preserve">Regulatory barriers to providing housing and supportive services for persons with disabilities </w:t>
      </w:r>
    </w:p>
    <w:p w14:paraId="7768BE13" w14:textId="77777777" w:rsidR="00724DED" w:rsidRPr="00724DED" w:rsidRDefault="00724DED" w:rsidP="00150CF6">
      <w:pPr>
        <w:numPr>
          <w:ilvl w:val="0"/>
          <w:numId w:val="2"/>
        </w:numPr>
        <w:tabs>
          <w:tab w:val="clear" w:pos="360"/>
          <w:tab w:val="left" w:pos="1170"/>
        </w:tabs>
        <w:spacing w:after="0" w:line="240" w:lineRule="auto"/>
        <w:ind w:left="792"/>
        <w:textAlignment w:val="baseline"/>
        <w:rPr>
          <w:rFonts w:eastAsia="Times New Roman"/>
          <w:color w:val="4472C4" w:themeColor="accent5"/>
        </w:rPr>
      </w:pPr>
      <w:r w:rsidRPr="00724DED">
        <w:rPr>
          <w:rFonts w:eastAsia="Times New Roman"/>
          <w:color w:val="4472C4" w:themeColor="accent5"/>
        </w:rPr>
        <w:t>State or local laws, policies, or practices that discourage individuals with disabilities</w:t>
      </w:r>
      <w:r w:rsidRPr="00724DED">
        <w:rPr>
          <w:rFonts w:eastAsia="Times New Roman"/>
          <w:color w:val="4472C4" w:themeColor="accent5"/>
        </w:rPr>
        <w:tab/>
        <w:t>from being placed in or living in apartments, family homes, and other integrated settings</w:t>
      </w:r>
    </w:p>
    <w:p w14:paraId="01E08248" w14:textId="6F83FD0E" w:rsidR="00424A33" w:rsidRPr="00150CF6" w:rsidRDefault="00724DED" w:rsidP="00150CF6">
      <w:pPr>
        <w:numPr>
          <w:ilvl w:val="0"/>
          <w:numId w:val="2"/>
        </w:numPr>
        <w:tabs>
          <w:tab w:val="clear" w:pos="360"/>
          <w:tab w:val="left" w:pos="1170"/>
        </w:tabs>
        <w:spacing w:after="0" w:line="240" w:lineRule="auto"/>
        <w:ind w:left="792"/>
        <w:textAlignment w:val="baseline"/>
        <w:rPr>
          <w:rFonts w:eastAsia="Times New Roman"/>
        </w:rPr>
      </w:pPr>
      <w:r w:rsidRPr="004971C1">
        <w:rPr>
          <w:rFonts w:eastAsia="Times New Roman"/>
          <w:spacing w:val="-2"/>
        </w:rPr>
        <w:t>Other</w:t>
      </w:r>
      <w:r w:rsidR="00424A33">
        <w:t xml:space="preserve"> </w:t>
      </w:r>
    </w:p>
    <w:sectPr w:rsidR="00424A33" w:rsidRPr="00150CF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Grace Baranowski" w:date="2016-11-20T12:32:00Z" w:initials="GB">
    <w:p w14:paraId="0E4C53D1" w14:textId="0487AC06" w:rsidR="00FA7DFB" w:rsidRDefault="00FA7DFB">
      <w:pPr>
        <w:pStyle w:val="CommentText"/>
      </w:pPr>
      <w:r>
        <w:rPr>
          <w:rStyle w:val="CommentReference"/>
        </w:rPr>
        <w:annotationRef/>
      </w:r>
      <w:r>
        <w:t xml:space="preserve">How do we normally phrase this </w:t>
      </w:r>
    </w:p>
  </w:comment>
  <w:comment w:id="41" w:author="Grace Baranowski" w:date="2016-11-20T12:29:00Z" w:initials="GB">
    <w:p w14:paraId="500298BF" w14:textId="52C2B31D" w:rsidR="00FA7DFB" w:rsidRDefault="00FA7DFB">
      <w:pPr>
        <w:pStyle w:val="CommentText"/>
      </w:pPr>
      <w:r>
        <w:rPr>
          <w:rStyle w:val="CommentReference"/>
        </w:rPr>
        <w:annotationRef/>
      </w:r>
      <w:r>
        <w:t xml:space="preserve">Is this a realistic question, since the survey is in English? </w:t>
      </w:r>
    </w:p>
  </w:comment>
  <w:comment w:id="44" w:author="Grace Baranowski" w:date="2016-11-17T13:24:00Z" w:initials="GB">
    <w:p w14:paraId="4419B700" w14:textId="57088EDE" w:rsidR="002A0B98" w:rsidRDefault="002A0B98">
      <w:pPr>
        <w:pStyle w:val="CommentText"/>
      </w:pPr>
      <w:r>
        <w:rPr>
          <w:rStyle w:val="CommentReference"/>
        </w:rPr>
        <w:annotationRef/>
      </w:r>
      <w:r w:rsidRPr="00FA7DFB">
        <w:rPr>
          <w:highlight w:val="yellow"/>
        </w:rPr>
        <w:t>Do we want to ask this?</w:t>
      </w:r>
    </w:p>
  </w:comment>
  <w:comment w:id="141" w:author="Grace Baranowski" w:date="2016-11-16T16:11:00Z" w:initials="GB">
    <w:p w14:paraId="49AF18EA" w14:textId="1DBD04F1" w:rsidR="00150CF6" w:rsidRDefault="00150CF6">
      <w:pPr>
        <w:pStyle w:val="CommentText"/>
      </w:pPr>
      <w:r>
        <w:rPr>
          <w:rStyle w:val="CommentReference"/>
        </w:rPr>
        <w:annotationRef/>
      </w:r>
      <w:r>
        <w:t xml:space="preserve">Disability indicator </w:t>
      </w:r>
    </w:p>
  </w:comment>
  <w:comment w:id="144" w:author="Grace Baranowski" w:date="2017-01-09T17:27:00Z" w:initials="GB">
    <w:p w14:paraId="27E6F894" w14:textId="010A62A6" w:rsidR="00115033" w:rsidRDefault="00115033">
      <w:pPr>
        <w:pStyle w:val="CommentText"/>
      </w:pPr>
      <w:r>
        <w:rPr>
          <w:rStyle w:val="CommentReference"/>
        </w:rPr>
        <w:annotationRef/>
      </w:r>
      <w:r>
        <w:t xml:space="preserve">Selecting any items a-f should “turn on” the disability section (Module 6 – Disability and Access Analysis). If item g (None of these apply) is selected, the disability section should not appear. </w:t>
      </w:r>
    </w:p>
  </w:comment>
  <w:comment w:id="164" w:author="Grace Baranowski" w:date="2017-01-09T17:24:00Z" w:initials="GB">
    <w:p w14:paraId="0CCF2C1F" w14:textId="241BAF3B" w:rsidR="00115033" w:rsidRDefault="00115033">
      <w:pPr>
        <w:pStyle w:val="CommentText"/>
      </w:pPr>
      <w:r>
        <w:rPr>
          <w:rStyle w:val="CommentReference"/>
        </w:rPr>
        <w:annotationRef/>
      </w:r>
      <w:r>
        <w:rPr>
          <w:rStyle w:val="CommentReference"/>
        </w:rPr>
        <w:t xml:space="preserve">Answering yes to this question should turn on Module 5 (Publicly Supported Housing Analysis). If the answer to this question is no, Module 5 should not appear to the user. </w:t>
      </w:r>
    </w:p>
  </w:comment>
  <w:comment w:id="207" w:author="Grace Baranowski" w:date="2016-11-20T12:42:00Z" w:initials="GB">
    <w:p w14:paraId="2BEA4F2D" w14:textId="58821CC1" w:rsidR="00B52A9B" w:rsidRDefault="00B52A9B">
      <w:pPr>
        <w:pStyle w:val="CommentText"/>
      </w:pPr>
      <w:r>
        <w:rPr>
          <w:rStyle w:val="CommentReference"/>
        </w:rPr>
        <w:annotationRef/>
      </w:r>
      <w:r>
        <w:t>Matrix establishing same/different from self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4C53D1" w15:done="0"/>
  <w15:commentEx w15:paraId="500298BF" w15:done="0"/>
  <w15:commentEx w15:paraId="4419B700" w15:done="0"/>
  <w15:commentEx w15:paraId="49AF18EA" w15:done="0"/>
  <w15:commentEx w15:paraId="27E6F894" w15:done="0"/>
  <w15:commentEx w15:paraId="0CCF2C1F" w15:done="0"/>
  <w15:commentEx w15:paraId="2BEA4F2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A0720"/>
    <w:multiLevelType w:val="hybridMultilevel"/>
    <w:tmpl w:val="ED80CA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654AD2"/>
    <w:multiLevelType w:val="hybridMultilevel"/>
    <w:tmpl w:val="61BE3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13DB4"/>
    <w:multiLevelType w:val="hybridMultilevel"/>
    <w:tmpl w:val="E124E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A7043"/>
    <w:multiLevelType w:val="hybridMultilevel"/>
    <w:tmpl w:val="2384EFBE"/>
    <w:lvl w:ilvl="0" w:tplc="04090003">
      <w:start w:val="1"/>
      <w:numFmt w:val="bullet"/>
      <w:lvlText w:val="o"/>
      <w:lvlJc w:val="left"/>
      <w:pPr>
        <w:ind w:left="432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7A37DC"/>
    <w:multiLevelType w:val="hybridMultilevel"/>
    <w:tmpl w:val="CAE667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F4C20"/>
    <w:multiLevelType w:val="multilevel"/>
    <w:tmpl w:val="00E24520"/>
    <w:lvl w:ilvl="0">
      <w:start w:val="1"/>
      <w:numFmt w:val="bullet"/>
      <w:lvlText w:val=""/>
      <w:lvlJc w:val="left"/>
      <w:pPr>
        <w:tabs>
          <w:tab w:val="left" w:pos="360"/>
        </w:tabs>
        <w:ind w:left="720"/>
      </w:pPr>
      <w:rPr>
        <w:rFonts w:ascii="Symbol" w:hAnsi="Symbol" w:hint="default"/>
        <w:strike w:val="0"/>
        <w:color w:val="000000"/>
        <w:spacing w:val="-2"/>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89813A6"/>
    <w:multiLevelType w:val="hybridMultilevel"/>
    <w:tmpl w:val="E4AACAD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2AFE0CC5"/>
    <w:multiLevelType w:val="hybridMultilevel"/>
    <w:tmpl w:val="1C6A8C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8026F9D"/>
    <w:multiLevelType w:val="hybridMultilevel"/>
    <w:tmpl w:val="78724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A6389F"/>
    <w:multiLevelType w:val="multilevel"/>
    <w:tmpl w:val="75BA0096"/>
    <w:lvl w:ilvl="0">
      <w:start w:val="1"/>
      <w:numFmt w:val="lowerRoman"/>
      <w:lvlText w:val="%1."/>
      <w:lvlJc w:val="left"/>
      <w:pPr>
        <w:tabs>
          <w:tab w:val="left" w:pos="360"/>
        </w:tabs>
        <w:ind w:left="720"/>
      </w:pPr>
      <w:rPr>
        <w:rFonts w:ascii="Times New Roman" w:eastAsia="Times New Roman" w:hAnsi="Times New Roman"/>
        <w:i w:val="0"/>
        <w:strike w:val="0"/>
        <w:color w:val="auto"/>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1EC4DB6"/>
    <w:multiLevelType w:val="hybridMultilevel"/>
    <w:tmpl w:val="1434742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3A6694"/>
    <w:multiLevelType w:val="hybridMultilevel"/>
    <w:tmpl w:val="F09067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5F56DA7"/>
    <w:multiLevelType w:val="hybridMultilevel"/>
    <w:tmpl w:val="C6DA42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3B6631C"/>
    <w:multiLevelType w:val="hybridMultilevel"/>
    <w:tmpl w:val="C5E6A4A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C05441"/>
    <w:multiLevelType w:val="hybridMultilevel"/>
    <w:tmpl w:val="55FAABC8"/>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5" w15:restartNumberingAfterBreak="0">
    <w:nsid w:val="7BE303DE"/>
    <w:multiLevelType w:val="hybridMultilevel"/>
    <w:tmpl w:val="5CC2149E"/>
    <w:lvl w:ilvl="0" w:tplc="FDF689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4"/>
  </w:num>
  <w:num w:numId="4">
    <w:abstractNumId w:val="13"/>
  </w:num>
  <w:num w:numId="5">
    <w:abstractNumId w:val="6"/>
  </w:num>
  <w:num w:numId="6">
    <w:abstractNumId w:val="11"/>
  </w:num>
  <w:num w:numId="7">
    <w:abstractNumId w:val="3"/>
  </w:num>
  <w:num w:numId="8">
    <w:abstractNumId w:val="10"/>
  </w:num>
  <w:num w:numId="9">
    <w:abstractNumId w:val="9"/>
  </w:num>
  <w:num w:numId="10">
    <w:abstractNumId w:val="4"/>
  </w:num>
  <w:num w:numId="11">
    <w:abstractNumId w:val="15"/>
  </w:num>
  <w:num w:numId="12">
    <w:abstractNumId w:val="1"/>
  </w:num>
  <w:num w:numId="13">
    <w:abstractNumId w:val="12"/>
  </w:num>
  <w:num w:numId="14">
    <w:abstractNumId w:val="7"/>
  </w:num>
  <w:num w:numId="15">
    <w:abstractNumId w:val="8"/>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ce Baranowski">
    <w15:presenceInfo w15:providerId="AD" w15:userId="S-1-5-21-1292428093-1454471165-682003330-62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926"/>
    <w:rsid w:val="000320C9"/>
    <w:rsid w:val="000C5C0A"/>
    <w:rsid w:val="000D18DC"/>
    <w:rsid w:val="000D7654"/>
    <w:rsid w:val="00115033"/>
    <w:rsid w:val="00127B7B"/>
    <w:rsid w:val="00144AF2"/>
    <w:rsid w:val="00147B93"/>
    <w:rsid w:val="00150CF6"/>
    <w:rsid w:val="00171827"/>
    <w:rsid w:val="001C7DEA"/>
    <w:rsid w:val="001D06E3"/>
    <w:rsid w:val="00244E7F"/>
    <w:rsid w:val="00256BC7"/>
    <w:rsid w:val="00264F33"/>
    <w:rsid w:val="002A0B98"/>
    <w:rsid w:val="002B5D16"/>
    <w:rsid w:val="00316409"/>
    <w:rsid w:val="003420AB"/>
    <w:rsid w:val="00342B3A"/>
    <w:rsid w:val="003F2DB4"/>
    <w:rsid w:val="00424A33"/>
    <w:rsid w:val="0043167D"/>
    <w:rsid w:val="00434FAE"/>
    <w:rsid w:val="004B0E0C"/>
    <w:rsid w:val="004E68F9"/>
    <w:rsid w:val="0052010E"/>
    <w:rsid w:val="00570741"/>
    <w:rsid w:val="005B1DB9"/>
    <w:rsid w:val="005C1C84"/>
    <w:rsid w:val="005C72DA"/>
    <w:rsid w:val="006255ED"/>
    <w:rsid w:val="0063560E"/>
    <w:rsid w:val="0063706A"/>
    <w:rsid w:val="00673A42"/>
    <w:rsid w:val="006762C0"/>
    <w:rsid w:val="0068435F"/>
    <w:rsid w:val="006A7F18"/>
    <w:rsid w:val="006C250E"/>
    <w:rsid w:val="006F3A9C"/>
    <w:rsid w:val="006F5FFB"/>
    <w:rsid w:val="0071363D"/>
    <w:rsid w:val="00724DED"/>
    <w:rsid w:val="00747406"/>
    <w:rsid w:val="00854D24"/>
    <w:rsid w:val="008829AB"/>
    <w:rsid w:val="00887D51"/>
    <w:rsid w:val="008C0113"/>
    <w:rsid w:val="008D4A8C"/>
    <w:rsid w:val="008E7BCC"/>
    <w:rsid w:val="009226D9"/>
    <w:rsid w:val="00926D82"/>
    <w:rsid w:val="009332F3"/>
    <w:rsid w:val="009704A4"/>
    <w:rsid w:val="009D4B44"/>
    <w:rsid w:val="00A95562"/>
    <w:rsid w:val="00AD6382"/>
    <w:rsid w:val="00AF6926"/>
    <w:rsid w:val="00B10234"/>
    <w:rsid w:val="00B16A11"/>
    <w:rsid w:val="00B17C85"/>
    <w:rsid w:val="00B228AE"/>
    <w:rsid w:val="00B51E61"/>
    <w:rsid w:val="00B52A9B"/>
    <w:rsid w:val="00B74563"/>
    <w:rsid w:val="00BA750F"/>
    <w:rsid w:val="00BD6701"/>
    <w:rsid w:val="00BE529A"/>
    <w:rsid w:val="00C32C40"/>
    <w:rsid w:val="00CD4B5A"/>
    <w:rsid w:val="00D02143"/>
    <w:rsid w:val="00D15F66"/>
    <w:rsid w:val="00D84119"/>
    <w:rsid w:val="00DD6960"/>
    <w:rsid w:val="00DE08A9"/>
    <w:rsid w:val="00DE0D11"/>
    <w:rsid w:val="00E26B3D"/>
    <w:rsid w:val="00E41A94"/>
    <w:rsid w:val="00E4548D"/>
    <w:rsid w:val="00E56AB3"/>
    <w:rsid w:val="00ED5215"/>
    <w:rsid w:val="00EE0166"/>
    <w:rsid w:val="00F01E16"/>
    <w:rsid w:val="00F034EE"/>
    <w:rsid w:val="00F047B1"/>
    <w:rsid w:val="00FA7DFB"/>
    <w:rsid w:val="00FB1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4660"/>
  <w15:chartTrackingRefBased/>
  <w15:docId w15:val="{CB08968B-E1BF-4C40-883B-F35CCDA17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926"/>
    <w:pPr>
      <w:ind w:left="720"/>
      <w:contextualSpacing/>
    </w:pPr>
  </w:style>
  <w:style w:type="character" w:styleId="CommentReference">
    <w:name w:val="annotation reference"/>
    <w:basedOn w:val="DefaultParagraphFont"/>
    <w:uiPriority w:val="99"/>
    <w:semiHidden/>
    <w:unhideWhenUsed/>
    <w:rsid w:val="001C7DEA"/>
    <w:rPr>
      <w:sz w:val="16"/>
      <w:szCs w:val="16"/>
    </w:rPr>
  </w:style>
  <w:style w:type="paragraph" w:styleId="CommentText">
    <w:name w:val="annotation text"/>
    <w:basedOn w:val="Normal"/>
    <w:link w:val="CommentTextChar"/>
    <w:uiPriority w:val="99"/>
    <w:unhideWhenUsed/>
    <w:rsid w:val="001C7DEA"/>
    <w:pPr>
      <w:spacing w:line="240" w:lineRule="auto"/>
    </w:pPr>
    <w:rPr>
      <w:sz w:val="20"/>
      <w:szCs w:val="20"/>
    </w:rPr>
  </w:style>
  <w:style w:type="character" w:customStyle="1" w:styleId="CommentTextChar">
    <w:name w:val="Comment Text Char"/>
    <w:basedOn w:val="DefaultParagraphFont"/>
    <w:link w:val="CommentText"/>
    <w:uiPriority w:val="99"/>
    <w:rsid w:val="001C7DEA"/>
    <w:rPr>
      <w:sz w:val="20"/>
      <w:szCs w:val="20"/>
    </w:rPr>
  </w:style>
  <w:style w:type="paragraph" w:styleId="CommentSubject">
    <w:name w:val="annotation subject"/>
    <w:basedOn w:val="CommentText"/>
    <w:next w:val="CommentText"/>
    <w:link w:val="CommentSubjectChar"/>
    <w:uiPriority w:val="99"/>
    <w:semiHidden/>
    <w:unhideWhenUsed/>
    <w:rsid w:val="001C7DEA"/>
    <w:rPr>
      <w:b/>
      <w:bCs/>
    </w:rPr>
  </w:style>
  <w:style w:type="character" w:customStyle="1" w:styleId="CommentSubjectChar">
    <w:name w:val="Comment Subject Char"/>
    <w:basedOn w:val="CommentTextChar"/>
    <w:link w:val="CommentSubject"/>
    <w:uiPriority w:val="99"/>
    <w:semiHidden/>
    <w:rsid w:val="001C7DEA"/>
    <w:rPr>
      <w:b/>
      <w:bCs/>
      <w:sz w:val="20"/>
      <w:szCs w:val="20"/>
    </w:rPr>
  </w:style>
  <w:style w:type="paragraph" w:styleId="BalloonText">
    <w:name w:val="Balloon Text"/>
    <w:basedOn w:val="Normal"/>
    <w:link w:val="BalloonTextChar"/>
    <w:uiPriority w:val="99"/>
    <w:semiHidden/>
    <w:unhideWhenUsed/>
    <w:rsid w:val="001C7D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DEA"/>
    <w:rPr>
      <w:rFonts w:ascii="Segoe UI" w:hAnsi="Segoe UI" w:cs="Segoe UI"/>
      <w:sz w:val="18"/>
      <w:szCs w:val="18"/>
    </w:rPr>
  </w:style>
  <w:style w:type="paragraph" w:customStyle="1" w:styleId="ColorfulList-Accent11">
    <w:name w:val="Colorful List - Accent 11"/>
    <w:basedOn w:val="Normal"/>
    <w:uiPriority w:val="34"/>
    <w:qFormat/>
    <w:rsid w:val="001C7DEA"/>
    <w:pPr>
      <w:spacing w:after="0" w:line="240" w:lineRule="auto"/>
      <w:ind w:left="720"/>
      <w:contextualSpacing/>
    </w:pPr>
    <w:rPr>
      <w:rFonts w:ascii="Times New Roman" w:eastAsia="PMingLiU" w:hAnsi="Times New Roman" w:cs="Times New Roman"/>
    </w:rPr>
  </w:style>
  <w:style w:type="character" w:styleId="Hyperlink">
    <w:name w:val="Hyperlink"/>
    <w:basedOn w:val="DefaultParagraphFont"/>
    <w:uiPriority w:val="99"/>
    <w:unhideWhenUsed/>
    <w:rsid w:val="00127B7B"/>
    <w:rPr>
      <w:color w:val="0563C1" w:themeColor="hyperlink"/>
      <w:u w:val="single"/>
    </w:rPr>
  </w:style>
  <w:style w:type="table" w:styleId="TableGrid">
    <w:name w:val="Table Grid"/>
    <w:basedOn w:val="TableNormal"/>
    <w:uiPriority w:val="39"/>
    <w:rsid w:val="0043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67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F4281126FB86428BF3134F6301A6E3" ma:contentTypeVersion="5" ma:contentTypeDescription="Create a new document." ma:contentTypeScope="" ma:versionID="72ddf455dc5a8013b8c010cc5c2578d9">
  <xsd:schema xmlns:xsd="http://www.w3.org/2001/XMLSchema" xmlns:xs="http://www.w3.org/2001/XMLSchema" xmlns:p="http://schemas.microsoft.com/office/2006/metadata/properties" xmlns:ns1="http://schemas.microsoft.com/sharepoint/v3" xmlns:ns2="431100d4-4470-42c1-96bc-46686c1829ae" targetNamespace="http://schemas.microsoft.com/office/2006/metadata/properties" ma:root="true" ma:fieldsID="cc2e53e3f83dccb30e2b33b631c28264" ns1:_="" ns2:_="">
    <xsd:import namespace="http://schemas.microsoft.com/sharepoint/v3"/>
    <xsd:import namespace="431100d4-4470-42c1-96bc-46686c1829ae"/>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1100d4-4470-42c1-96bc-46686c1829a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39690-E6B9-452E-9123-A76F98F94EE1}">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F259FCE-886A-4011-8550-A299176B059C}">
  <ds:schemaRefs>
    <ds:schemaRef ds:uri="http://schemas.microsoft.com/sharepoint/v3/contenttype/forms"/>
  </ds:schemaRefs>
</ds:datastoreItem>
</file>

<file path=customXml/itemProps3.xml><?xml version="1.0" encoding="utf-8"?>
<ds:datastoreItem xmlns:ds="http://schemas.openxmlformats.org/officeDocument/2006/customXml" ds:itemID="{BF21D8FA-BAC8-4733-A216-5F103D71C0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1100d4-4470-42c1-96bc-46686c1829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D1867C-9295-4A71-B190-6A65D6C67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2726</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Baranowski</dc:creator>
  <cp:keywords/>
  <dc:description/>
  <cp:lastModifiedBy>Grace Baranowski</cp:lastModifiedBy>
  <cp:revision>6</cp:revision>
  <cp:lastPrinted>2016-11-29T21:51:00Z</cp:lastPrinted>
  <dcterms:created xsi:type="dcterms:W3CDTF">2017-01-09T21:43:00Z</dcterms:created>
  <dcterms:modified xsi:type="dcterms:W3CDTF">2017-01-09T22:32:00Z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0x01010000F4281126FB86428BF3134F6301A6E3</vt:lpwstr>
  </property>
</Properties>
</file>